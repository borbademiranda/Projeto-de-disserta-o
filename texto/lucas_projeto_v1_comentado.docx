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CC3E2" w14:textId="77777777" w:rsidR="002F0296" w:rsidRDefault="002F0296" w:rsidP="002F0296">
      <w:pPr>
        <w:jc w:val="center"/>
      </w:pPr>
      <w:r w:rsidRPr="001B16BD">
        <w:rPr>
          <w:noProof/>
          <w:lang w:eastAsia="pt-BR"/>
        </w:rPr>
        <w:drawing>
          <wp:inline distT="0" distB="0" distL="0" distR="0" wp14:anchorId="38046C1B" wp14:editId="1CB412F7">
            <wp:extent cx="1057275" cy="962025"/>
            <wp:effectExtent l="0" t="0" r="0" b="0"/>
            <wp:docPr id="1" name="Imagem 1" descr="C:\Users\test\Downloads\Logo-ufp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test\Downloads\Logo-ufpe-2-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962025"/>
                    </a:xfrm>
                    <a:prstGeom prst="rect">
                      <a:avLst/>
                    </a:prstGeom>
                    <a:noFill/>
                    <a:ln>
                      <a:noFill/>
                    </a:ln>
                  </pic:spPr>
                </pic:pic>
              </a:graphicData>
            </a:graphic>
          </wp:inline>
        </w:drawing>
      </w:r>
    </w:p>
    <w:p w14:paraId="1BA3923D" w14:textId="77777777" w:rsidR="002F0296" w:rsidRDefault="002F0296" w:rsidP="002F0296">
      <w:pPr>
        <w:contextualSpacing/>
        <w:jc w:val="center"/>
        <w:rPr>
          <w:b/>
        </w:rPr>
      </w:pPr>
      <w:r>
        <w:rPr>
          <w:b/>
        </w:rPr>
        <w:t>UNIVERSIDADE FEDERAL DE PERNAMBUCO</w:t>
      </w:r>
    </w:p>
    <w:p w14:paraId="6D2DFF88" w14:textId="77777777" w:rsidR="002F0296" w:rsidRDefault="002F0296" w:rsidP="002F0296">
      <w:pPr>
        <w:spacing w:line="240" w:lineRule="auto"/>
        <w:contextualSpacing/>
        <w:jc w:val="center"/>
      </w:pPr>
      <w:r>
        <w:t>CENTRO DE FILOSOFIA E CIÊNCIAS HUMANAS</w:t>
      </w:r>
    </w:p>
    <w:p w14:paraId="18B0E84A" w14:textId="77777777" w:rsidR="002F0296" w:rsidRDefault="002F0296" w:rsidP="002F0296">
      <w:pPr>
        <w:spacing w:line="240" w:lineRule="auto"/>
        <w:contextualSpacing/>
        <w:jc w:val="center"/>
      </w:pPr>
      <w:r>
        <w:t>PROGRAMA DE PÓS-GRADUAÇÃO EM CIÊNCIA POLÍTICA</w:t>
      </w:r>
    </w:p>
    <w:p w14:paraId="55CC174E" w14:textId="77777777" w:rsidR="002F0296" w:rsidRDefault="002F0296" w:rsidP="002F0296">
      <w:pPr>
        <w:spacing w:line="240" w:lineRule="auto"/>
        <w:contextualSpacing/>
        <w:jc w:val="center"/>
      </w:pPr>
      <w:r>
        <w:t>MESTRADO EM CIÊNCIA POLÍTICA</w:t>
      </w:r>
      <w:r>
        <w:tab/>
      </w:r>
    </w:p>
    <w:p w14:paraId="11A6DC90" w14:textId="77777777" w:rsidR="002F0296" w:rsidRDefault="002F0296" w:rsidP="002F0296">
      <w:pPr>
        <w:spacing w:line="240" w:lineRule="auto"/>
        <w:contextualSpacing/>
        <w:jc w:val="center"/>
      </w:pPr>
    </w:p>
    <w:p w14:paraId="49682FE4" w14:textId="77777777" w:rsidR="002F0296" w:rsidRDefault="002F0296" w:rsidP="002F0296">
      <w:pPr>
        <w:spacing w:line="240" w:lineRule="auto"/>
        <w:contextualSpacing/>
        <w:jc w:val="center"/>
      </w:pPr>
    </w:p>
    <w:p w14:paraId="3D0224C8" w14:textId="77777777" w:rsidR="002F0296" w:rsidRDefault="002F0296" w:rsidP="002F0296">
      <w:pPr>
        <w:spacing w:line="240" w:lineRule="auto"/>
        <w:contextualSpacing/>
        <w:jc w:val="center"/>
      </w:pPr>
    </w:p>
    <w:p w14:paraId="1649D62A" w14:textId="77777777" w:rsidR="002F0296" w:rsidRDefault="002F0296" w:rsidP="002F0296">
      <w:pPr>
        <w:spacing w:line="240" w:lineRule="auto"/>
        <w:contextualSpacing/>
        <w:jc w:val="center"/>
      </w:pPr>
    </w:p>
    <w:p w14:paraId="29A9C401" w14:textId="77777777" w:rsidR="002F0296" w:rsidRDefault="002F0296" w:rsidP="002F0296">
      <w:pPr>
        <w:spacing w:line="240" w:lineRule="auto"/>
        <w:contextualSpacing/>
        <w:jc w:val="center"/>
      </w:pPr>
    </w:p>
    <w:p w14:paraId="70D11D6C" w14:textId="77777777" w:rsidR="002F0296" w:rsidRDefault="002F0296" w:rsidP="002F0296">
      <w:pPr>
        <w:spacing w:line="240" w:lineRule="auto"/>
        <w:contextualSpacing/>
        <w:jc w:val="center"/>
      </w:pPr>
    </w:p>
    <w:p w14:paraId="2162A7E1" w14:textId="77777777" w:rsidR="002F0296" w:rsidRDefault="002F0296" w:rsidP="002F0296">
      <w:pPr>
        <w:spacing w:line="240" w:lineRule="auto"/>
        <w:contextualSpacing/>
        <w:jc w:val="center"/>
      </w:pPr>
      <w:r>
        <w:t>LUCAS BORBA DE MIRANDA</w:t>
      </w:r>
    </w:p>
    <w:p w14:paraId="60CF2F17" w14:textId="77777777" w:rsidR="002F0296" w:rsidRDefault="002F0296" w:rsidP="002F0296">
      <w:pPr>
        <w:spacing w:line="240" w:lineRule="auto"/>
        <w:contextualSpacing/>
        <w:jc w:val="center"/>
      </w:pPr>
    </w:p>
    <w:p w14:paraId="074E62B8" w14:textId="77777777" w:rsidR="002F0296" w:rsidRDefault="002F0296" w:rsidP="002F0296">
      <w:pPr>
        <w:spacing w:line="240" w:lineRule="auto"/>
        <w:contextualSpacing/>
        <w:jc w:val="center"/>
      </w:pPr>
    </w:p>
    <w:p w14:paraId="652DECC1" w14:textId="77777777" w:rsidR="002F0296" w:rsidRDefault="002F0296" w:rsidP="002F0296">
      <w:pPr>
        <w:spacing w:line="240" w:lineRule="auto"/>
        <w:contextualSpacing/>
        <w:jc w:val="center"/>
      </w:pPr>
    </w:p>
    <w:p w14:paraId="2DE0A5FF" w14:textId="77777777" w:rsidR="002F0296" w:rsidRDefault="002F0296" w:rsidP="002F0296">
      <w:pPr>
        <w:spacing w:line="240" w:lineRule="auto"/>
        <w:contextualSpacing/>
        <w:jc w:val="center"/>
      </w:pPr>
    </w:p>
    <w:p w14:paraId="1E4CE11C" w14:textId="77777777" w:rsidR="002F0296" w:rsidRDefault="002F0296" w:rsidP="002F0296">
      <w:pPr>
        <w:spacing w:line="240" w:lineRule="auto"/>
        <w:contextualSpacing/>
        <w:jc w:val="center"/>
      </w:pPr>
    </w:p>
    <w:p w14:paraId="0664AEDD" w14:textId="5C098CE3" w:rsidR="00E34FEA" w:rsidRDefault="002F0296" w:rsidP="002F0296">
      <w:pPr>
        <w:spacing w:line="240" w:lineRule="auto"/>
        <w:contextualSpacing/>
        <w:jc w:val="center"/>
        <w:rPr>
          <w:b/>
        </w:rPr>
      </w:pPr>
      <w:commentRangeStart w:id="0"/>
      <w:commentRangeStart w:id="1"/>
      <w:r>
        <w:rPr>
          <w:b/>
        </w:rPr>
        <w:t xml:space="preserve"> </w:t>
      </w:r>
      <w:del w:id="2" w:author="Lucas Borba" w:date="2019-04-09T14:26:00Z">
        <w:r w:rsidR="00E34FEA" w:rsidDel="00301F34">
          <w:rPr>
            <w:b/>
          </w:rPr>
          <w:delText xml:space="preserve">VOTO DE PROTESTO OU </w:delText>
        </w:r>
      </w:del>
      <w:r w:rsidR="00E34FEA">
        <w:rPr>
          <w:b/>
        </w:rPr>
        <w:t>VOTO CORRETO</w:t>
      </w:r>
      <w:ins w:id="3" w:author="Lucas Borba" w:date="2019-04-09T14:26:00Z">
        <w:r w:rsidR="00301F34">
          <w:rPr>
            <w:b/>
          </w:rPr>
          <w:t xml:space="preserve"> OU DE PROTESTO</w:t>
        </w:r>
      </w:ins>
      <w:r w:rsidR="00E34FEA">
        <w:rPr>
          <w:b/>
        </w:rPr>
        <w:t xml:space="preserve">? </w:t>
      </w:r>
    </w:p>
    <w:p w14:paraId="5F9516E5" w14:textId="250BE3A9" w:rsidR="002F0296" w:rsidRPr="00FA6CDA" w:rsidRDefault="00301F34" w:rsidP="002F0296">
      <w:pPr>
        <w:spacing w:line="240" w:lineRule="auto"/>
        <w:contextualSpacing/>
        <w:jc w:val="center"/>
        <w:rPr>
          <w:b/>
        </w:rPr>
      </w:pPr>
      <w:ins w:id="4" w:author="Lucas Borba" w:date="2019-04-09T14:27:00Z">
        <w:r>
          <w:rPr>
            <w:b/>
          </w:rPr>
          <w:t>D</w:t>
        </w:r>
      </w:ins>
      <w:del w:id="5" w:author="Lucas Borba" w:date="2019-04-09T14:27:00Z">
        <w:r w:rsidR="00E34FEA" w:rsidDel="00301F34">
          <w:rPr>
            <w:b/>
          </w:rPr>
          <w:delText>Uma análise d</w:delText>
        </w:r>
      </w:del>
      <w:r w:rsidR="00E34FEA">
        <w:rPr>
          <w:b/>
        </w:rPr>
        <w:t>os determinantes do voto em partidos de direita radical na Europa.</w:t>
      </w:r>
      <w:commentRangeEnd w:id="0"/>
      <w:r w:rsidR="003E2E92">
        <w:rPr>
          <w:rStyle w:val="Refdecomentrio"/>
        </w:rPr>
        <w:commentReference w:id="0"/>
      </w:r>
      <w:commentRangeEnd w:id="1"/>
      <w:r w:rsidR="00D33168">
        <w:rPr>
          <w:rStyle w:val="Refdecomentrio"/>
        </w:rPr>
        <w:commentReference w:id="1"/>
      </w:r>
    </w:p>
    <w:p w14:paraId="759C3B63" w14:textId="77777777" w:rsidR="002F0296" w:rsidRDefault="002F0296" w:rsidP="002F0296">
      <w:pPr>
        <w:spacing w:line="240" w:lineRule="auto"/>
        <w:contextualSpacing/>
        <w:jc w:val="center"/>
      </w:pPr>
    </w:p>
    <w:p w14:paraId="059F29E6" w14:textId="77777777" w:rsidR="002F0296" w:rsidRDefault="002F0296" w:rsidP="002F0296">
      <w:pPr>
        <w:spacing w:line="240" w:lineRule="auto"/>
        <w:contextualSpacing/>
        <w:jc w:val="center"/>
      </w:pPr>
    </w:p>
    <w:p w14:paraId="46170371" w14:textId="77777777" w:rsidR="002F0296" w:rsidRDefault="002F0296" w:rsidP="002F0296">
      <w:pPr>
        <w:spacing w:line="240" w:lineRule="auto"/>
        <w:contextualSpacing/>
        <w:jc w:val="center"/>
      </w:pPr>
    </w:p>
    <w:p w14:paraId="7BEBEA4D" w14:textId="77777777" w:rsidR="002F0296" w:rsidRDefault="002F0296" w:rsidP="002F0296">
      <w:pPr>
        <w:spacing w:line="240" w:lineRule="auto"/>
        <w:contextualSpacing/>
        <w:jc w:val="right"/>
      </w:pPr>
    </w:p>
    <w:p w14:paraId="24888D87" w14:textId="77777777" w:rsidR="002F0296" w:rsidRDefault="002F0296" w:rsidP="002F0296">
      <w:pPr>
        <w:spacing w:line="240" w:lineRule="auto"/>
        <w:contextualSpacing/>
        <w:jc w:val="right"/>
      </w:pPr>
    </w:p>
    <w:p w14:paraId="25AA29C5" w14:textId="0D281859" w:rsidR="002F0296" w:rsidRDefault="002F0296" w:rsidP="002F0296">
      <w:pPr>
        <w:spacing w:line="240" w:lineRule="auto"/>
        <w:ind w:left="3402"/>
        <w:contextualSpacing/>
        <w:jc w:val="both"/>
      </w:pPr>
      <w:r>
        <w:t>Projeto de dissertação apresentado ao Programa de Pós-Graduação em Ciência Política da Universidade Federal de Pernambuco como requisito para qualificação de dissertação no Mestrado em Ciência Política</w:t>
      </w:r>
      <w:ins w:id="6" w:author="Rodrigo Albuquerque" w:date="2019-04-09T11:06:00Z">
        <w:r w:rsidR="003E4BFE">
          <w:t>, sob orientação do Prof. Dr. Rodrigo Barros de Albuquerque</w:t>
        </w:r>
      </w:ins>
      <w:del w:id="7" w:author="Rodrigo Albuquerque" w:date="2019-04-09T11:06:00Z">
        <w:r w:rsidDel="003E4BFE">
          <w:delText>.</w:delText>
        </w:r>
      </w:del>
    </w:p>
    <w:p w14:paraId="0C11271D" w14:textId="77777777" w:rsidR="002F0296" w:rsidRDefault="002F0296" w:rsidP="002F0296">
      <w:pPr>
        <w:spacing w:line="240" w:lineRule="auto"/>
        <w:ind w:left="3402"/>
        <w:contextualSpacing/>
        <w:jc w:val="both"/>
      </w:pPr>
    </w:p>
    <w:p w14:paraId="09162E06" w14:textId="77777777" w:rsidR="002F0296" w:rsidRDefault="002F0296" w:rsidP="002F0296">
      <w:pPr>
        <w:spacing w:line="240" w:lineRule="auto"/>
        <w:contextualSpacing/>
        <w:jc w:val="both"/>
      </w:pPr>
    </w:p>
    <w:p w14:paraId="32F04F48" w14:textId="77777777" w:rsidR="002F0296" w:rsidRDefault="002F0296" w:rsidP="002F0296">
      <w:pPr>
        <w:spacing w:line="240" w:lineRule="auto"/>
        <w:contextualSpacing/>
        <w:jc w:val="both"/>
      </w:pPr>
    </w:p>
    <w:p w14:paraId="481E5259" w14:textId="77777777" w:rsidR="002F0296" w:rsidRDefault="002F0296" w:rsidP="002F0296">
      <w:pPr>
        <w:spacing w:line="240" w:lineRule="auto"/>
        <w:contextualSpacing/>
        <w:jc w:val="both"/>
      </w:pPr>
    </w:p>
    <w:p w14:paraId="4E4A0E54" w14:textId="77777777" w:rsidR="002F0296" w:rsidRDefault="002F0296" w:rsidP="002F0296">
      <w:pPr>
        <w:spacing w:line="240" w:lineRule="auto"/>
        <w:contextualSpacing/>
        <w:jc w:val="both"/>
      </w:pPr>
    </w:p>
    <w:p w14:paraId="0A1478DF" w14:textId="77777777" w:rsidR="002F0296" w:rsidRDefault="002F0296" w:rsidP="002F0296">
      <w:pPr>
        <w:spacing w:line="240" w:lineRule="auto"/>
        <w:contextualSpacing/>
        <w:jc w:val="both"/>
      </w:pPr>
    </w:p>
    <w:p w14:paraId="4E6DBA02" w14:textId="77777777" w:rsidR="002F0296" w:rsidRDefault="002F0296" w:rsidP="002F0296">
      <w:pPr>
        <w:spacing w:line="240" w:lineRule="auto"/>
        <w:contextualSpacing/>
        <w:jc w:val="both"/>
      </w:pPr>
    </w:p>
    <w:p w14:paraId="6285C500" w14:textId="77777777" w:rsidR="002F0296" w:rsidRDefault="002F0296" w:rsidP="002F0296">
      <w:pPr>
        <w:spacing w:line="240" w:lineRule="auto"/>
        <w:contextualSpacing/>
        <w:jc w:val="both"/>
      </w:pPr>
    </w:p>
    <w:p w14:paraId="40E38EE1" w14:textId="77777777" w:rsidR="002F0296" w:rsidRDefault="002F0296" w:rsidP="002F0296">
      <w:pPr>
        <w:spacing w:line="240" w:lineRule="auto"/>
        <w:contextualSpacing/>
        <w:jc w:val="both"/>
      </w:pPr>
    </w:p>
    <w:p w14:paraId="74ED2D92" w14:textId="77777777" w:rsidR="002F0296" w:rsidRDefault="002F0296" w:rsidP="002F0296">
      <w:pPr>
        <w:spacing w:line="240" w:lineRule="auto"/>
        <w:contextualSpacing/>
        <w:jc w:val="both"/>
      </w:pPr>
    </w:p>
    <w:p w14:paraId="49FA2017" w14:textId="563AB55E" w:rsidR="002F0296" w:rsidDel="003E4BFE" w:rsidRDefault="002F0296" w:rsidP="002F0296">
      <w:pPr>
        <w:spacing w:line="240" w:lineRule="auto"/>
        <w:contextualSpacing/>
        <w:jc w:val="both"/>
        <w:rPr>
          <w:del w:id="8" w:author="Rodrigo Albuquerque" w:date="2019-04-09T11:06:00Z"/>
        </w:rPr>
      </w:pPr>
    </w:p>
    <w:p w14:paraId="1BADFB7B" w14:textId="77777777" w:rsidR="002F0296" w:rsidRDefault="002F0296" w:rsidP="002F0296">
      <w:pPr>
        <w:spacing w:line="240" w:lineRule="auto"/>
        <w:contextualSpacing/>
        <w:jc w:val="both"/>
      </w:pPr>
    </w:p>
    <w:p w14:paraId="7C957173" w14:textId="77777777" w:rsidR="002F0296" w:rsidRDefault="002F0296" w:rsidP="002F0296">
      <w:pPr>
        <w:spacing w:line="240" w:lineRule="auto"/>
        <w:contextualSpacing/>
        <w:jc w:val="both"/>
      </w:pPr>
    </w:p>
    <w:p w14:paraId="0C2E4BD5" w14:textId="77777777" w:rsidR="002F0296" w:rsidRDefault="002F0296" w:rsidP="002F0296">
      <w:pPr>
        <w:spacing w:line="240" w:lineRule="auto"/>
        <w:contextualSpacing/>
        <w:jc w:val="both"/>
      </w:pPr>
    </w:p>
    <w:p w14:paraId="671FD204" w14:textId="77777777" w:rsidR="002F0296" w:rsidRDefault="002F0296" w:rsidP="002F0296">
      <w:pPr>
        <w:spacing w:line="240" w:lineRule="auto"/>
        <w:contextualSpacing/>
        <w:jc w:val="center"/>
        <w:rPr>
          <w:b/>
        </w:rPr>
      </w:pPr>
      <w:r>
        <w:rPr>
          <w:b/>
        </w:rPr>
        <w:t>RECIFE – PE</w:t>
      </w:r>
    </w:p>
    <w:p w14:paraId="4965852B" w14:textId="77777777" w:rsidR="0020658D" w:rsidRDefault="002F0296" w:rsidP="00654489">
      <w:pPr>
        <w:spacing w:line="240" w:lineRule="auto"/>
        <w:contextualSpacing/>
        <w:jc w:val="center"/>
        <w:rPr>
          <w:b/>
        </w:rPr>
        <w:sectPr w:rsidR="0020658D">
          <w:headerReference w:type="default" r:id="rId11"/>
          <w:pgSz w:w="11906" w:h="16838"/>
          <w:pgMar w:top="1417" w:right="1701" w:bottom="1417" w:left="1701" w:header="708" w:footer="708" w:gutter="0"/>
          <w:cols w:space="708"/>
          <w:docGrid w:linePitch="360"/>
        </w:sectPr>
      </w:pPr>
      <w:r>
        <w:rPr>
          <w:b/>
        </w:rPr>
        <w:t>2019</w:t>
      </w:r>
    </w:p>
    <w:p w14:paraId="4AC8C0AA" w14:textId="6E5EE434" w:rsidR="00915BAB" w:rsidRPr="00654489" w:rsidRDefault="00915BAB" w:rsidP="00654489">
      <w:pPr>
        <w:spacing w:line="240" w:lineRule="auto"/>
        <w:contextualSpacing/>
        <w:jc w:val="center"/>
        <w:rPr>
          <w:b/>
        </w:rPr>
      </w:pPr>
    </w:p>
    <w:p w14:paraId="1294121A" w14:textId="77777777" w:rsidR="002F0296" w:rsidRDefault="002F0296" w:rsidP="00E14E88">
      <w:pPr>
        <w:pStyle w:val="PargrafodaLista"/>
        <w:numPr>
          <w:ilvl w:val="0"/>
          <w:numId w:val="1"/>
        </w:numPr>
        <w:spacing w:line="360" w:lineRule="auto"/>
        <w:jc w:val="both"/>
        <w:rPr>
          <w:rFonts w:ascii="Times" w:hAnsi="Times"/>
          <w:b/>
          <w:sz w:val="28"/>
          <w:szCs w:val="28"/>
        </w:rPr>
      </w:pPr>
      <w:r w:rsidRPr="00557DCE">
        <w:rPr>
          <w:rFonts w:ascii="Times" w:hAnsi="Times"/>
          <w:b/>
          <w:sz w:val="28"/>
          <w:szCs w:val="28"/>
        </w:rPr>
        <w:t>I</w:t>
      </w:r>
      <w:r w:rsidR="00557DCE" w:rsidRPr="00557DCE">
        <w:rPr>
          <w:rFonts w:ascii="Times" w:hAnsi="Times"/>
          <w:b/>
          <w:sz w:val="28"/>
          <w:szCs w:val="28"/>
        </w:rPr>
        <w:t>ntrodução</w:t>
      </w:r>
    </w:p>
    <w:p w14:paraId="558728D7" w14:textId="32916608" w:rsidR="00180290" w:rsidRDefault="007F4C69" w:rsidP="00180290">
      <w:pPr>
        <w:spacing w:line="360" w:lineRule="auto"/>
        <w:ind w:firstLine="708"/>
        <w:jc w:val="both"/>
        <w:rPr>
          <w:rFonts w:ascii="Times" w:hAnsi="Times"/>
        </w:rPr>
      </w:pPr>
      <w:r>
        <w:rPr>
          <w:rFonts w:ascii="Times" w:hAnsi="Times"/>
        </w:rPr>
        <w:t>Opiniões</w:t>
      </w:r>
      <w:r w:rsidR="00557DCE">
        <w:rPr>
          <w:rFonts w:ascii="Times" w:hAnsi="Times"/>
        </w:rPr>
        <w:t xml:space="preserve"> negativa</w:t>
      </w:r>
      <w:r>
        <w:rPr>
          <w:rFonts w:ascii="Times" w:hAnsi="Times"/>
        </w:rPr>
        <w:t>s</w:t>
      </w:r>
      <w:r w:rsidR="00557DCE">
        <w:rPr>
          <w:rFonts w:ascii="Times" w:hAnsi="Times"/>
        </w:rPr>
        <w:t xml:space="preserve"> relacionada</w:t>
      </w:r>
      <w:r>
        <w:rPr>
          <w:rFonts w:ascii="Times" w:hAnsi="Times"/>
        </w:rPr>
        <w:t>s</w:t>
      </w:r>
      <w:r w:rsidR="00557DCE">
        <w:rPr>
          <w:rFonts w:ascii="Times" w:hAnsi="Times"/>
        </w:rPr>
        <w:t xml:space="preserve"> à imigração gera</w:t>
      </w:r>
      <w:ins w:id="9" w:author="Rodrigo Albuquerque" w:date="2019-04-09T11:16:00Z">
        <w:r w:rsidR="007C5311">
          <w:rPr>
            <w:rFonts w:ascii="Times" w:hAnsi="Times"/>
          </w:rPr>
          <w:t>m</w:t>
        </w:r>
      </w:ins>
      <w:r w:rsidR="00557DCE">
        <w:rPr>
          <w:rFonts w:ascii="Times" w:hAnsi="Times"/>
        </w:rPr>
        <w:t xml:space="preserve"> </w:t>
      </w:r>
      <w:del w:id="10" w:author="Rodrigo Albuquerque" w:date="2019-04-09T11:16:00Z">
        <w:r w:rsidR="00557DCE" w:rsidDel="007C5311">
          <w:rPr>
            <w:rFonts w:ascii="Times" w:hAnsi="Times"/>
          </w:rPr>
          <w:delText xml:space="preserve">apoio </w:delText>
        </w:r>
      </w:del>
      <w:ins w:id="11" w:author="Rodrigo Albuquerque" w:date="2019-04-09T11:16:00Z">
        <w:r w:rsidR="007C5311">
          <w:rPr>
            <w:rFonts w:ascii="Times" w:hAnsi="Times"/>
          </w:rPr>
          <w:t>voto</w:t>
        </w:r>
        <w:del w:id="12" w:author="Lucas Borba" w:date="2019-04-16T14:43:00Z">
          <w:r w:rsidR="007C5311" w:rsidDel="004919EC">
            <w:rPr>
              <w:rFonts w:ascii="Times" w:hAnsi="Times"/>
            </w:rPr>
            <w:delText>s</w:delText>
          </w:r>
        </w:del>
        <w:r w:rsidR="007C5311">
          <w:rPr>
            <w:rFonts w:ascii="Times" w:hAnsi="Times"/>
          </w:rPr>
          <w:t xml:space="preserve"> em</w:t>
        </w:r>
      </w:ins>
      <w:del w:id="13" w:author="Rodrigo Albuquerque" w:date="2019-04-09T11:16:00Z">
        <w:r w:rsidR="00557DCE" w:rsidDel="007C5311">
          <w:rPr>
            <w:rFonts w:ascii="Times" w:hAnsi="Times"/>
          </w:rPr>
          <w:delText>a</w:delText>
        </w:r>
      </w:del>
      <w:r w:rsidR="00557DCE">
        <w:rPr>
          <w:rFonts w:ascii="Times" w:hAnsi="Times"/>
        </w:rPr>
        <w:t xml:space="preserve"> partidos populistas de direita radical?</w:t>
      </w:r>
      <w:r w:rsidR="000E6710">
        <w:rPr>
          <w:rFonts w:ascii="Times" w:hAnsi="Times"/>
        </w:rPr>
        <w:t xml:space="preserve"> A hipótese desta pesquisa é a de que eleitores da direita radical na Europa votam em tais partidos por acreditarem que imigrantes prejudicam culturalmente o país onde vivem</w:t>
      </w:r>
      <w:r w:rsidR="00C13A55">
        <w:rPr>
          <w:rFonts w:ascii="Times" w:hAnsi="Times"/>
        </w:rPr>
        <w:t>, identificando-se com as propostas contrárias à imigração</w:t>
      </w:r>
      <w:r w:rsidR="000E6710">
        <w:rPr>
          <w:rFonts w:ascii="Times" w:hAnsi="Times"/>
        </w:rPr>
        <w:t xml:space="preserve">. O argumento reside no fato de que a percepção de ameaça cultural que a população nativa dos países europeus possuem em relação aos imigrantes é derivada de uma reação tradicionalista aos chamados valores pós-materialistas </w:t>
      </w:r>
      <w:r w:rsidR="000E6710">
        <w:rPr>
          <w:rFonts w:ascii="Times" w:hAnsi="Times"/>
        </w:rPr>
        <w:fldChar w:fldCharType="begin"/>
      </w:r>
      <w:r w:rsidR="000E6710">
        <w:rPr>
          <w:rFonts w:ascii="Times" w:hAnsi="Times"/>
        </w:rPr>
        <w:instrText xml:space="preserve"> ADDIN ZOTERO_ITEM CSL_CITATION {"citationID":"Scawz2PQ","properties":{"formattedCitation":"(IGNAZI, 1992; INGLEHART, 1971; INGLEHART; NORRIS, 2016; NORRIS, 2005)","plainCitation":"(IGNAZI, 1992; INGLEHART, 1971; INGLEHART; NORRIS, 2016; NORRIS, 2005)","noteIndex":0},"citationItems":[{"id":44,"uris":["http://zotero.org/users/local/kgFcOZWi/items/KXQEAA8Q"],"uri":["http://zotero.org/users/local/kgFcOZWi/items/KXQEAA8Q"],"itemData":{"id":44,"type":"article-journal","title":"The silent counter-revolution: Hypotheses on the emergence of extreme right-wing parties in Europe","container-title":"European Journal of Political Research","page":"3–34","volume":"22","issue":"1","author":[{"family":"Ignazi","given":"Piero"}],"issued":{"date-parts":[["1992"]]}}},{"id":45,"uris":["http://zotero.org/users/local/kgFcOZWi/items/GDU3GDJD"],"uri":["http://zotero.org/users/local/kgFcOZWi/items/GDU3GDJD"],"itemData":{"id":45,"type":"article-journal","title":"The silent revolution in Europe: Intergenerational change in post-industrial societies","container-title":"American political science review","page":"991–1017","volume":"65","issue":"4","author":[{"family":"Inglehart","given":"Ronald"}],"issued":{"date-parts":[["1971"]]}}},{"id":13,"uris":["http://zotero.org/users/local/kgFcOZWi/items/628NLZIY"],"uri":["http://zotero.org/users/local/kgFcOZWi/items/628NLZIY"],"itemData":{"id":13,"type":"article-journal","title":"Trump, Brexit, and the rise of populism: Economic have-nots and cultural backlash","author":[{"family":"Inglehart","given":"Ronald F"},{"family":"Norris","given":"Pippa"}],"issued":{"date-parts":[["2016"]]}}},{"id":19,"uris":["http://zotero.org/users/local/kgFcOZWi/items/5M2FB47S"],"uri":["http://zotero.org/users/local/kgFcOZWi/items/5M2FB47S"],"itemData":{"id":19,"type":"book","title":"Radical right: Voters and parties in the electoral market","publisher":"Cambridge University Press","author":[{"family":"Norris","given":"Pippa"}],"issued":{"date-parts":[["2005"]]}}}],"schema":"https://github.com/citation-style-language/schema/raw/master/csl-citation.json"} </w:instrText>
      </w:r>
      <w:r w:rsidR="000E6710">
        <w:rPr>
          <w:rFonts w:ascii="Times" w:hAnsi="Times"/>
        </w:rPr>
        <w:fldChar w:fldCharType="separate"/>
      </w:r>
      <w:r w:rsidR="000E6710" w:rsidRPr="000E6710">
        <w:rPr>
          <w:rFonts w:ascii="Times" w:hAnsi="Times" w:cs="Times"/>
        </w:rPr>
        <w:t>(IGNAZI, 1992; INGLEHART, 1971; INGLEHART; NORRIS, 2016; NORRIS, 2005)</w:t>
      </w:r>
      <w:r w:rsidR="000E6710">
        <w:rPr>
          <w:rFonts w:ascii="Times" w:hAnsi="Times"/>
        </w:rPr>
        <w:fldChar w:fldCharType="end"/>
      </w:r>
      <w:r w:rsidR="00180290">
        <w:rPr>
          <w:rFonts w:ascii="Times" w:hAnsi="Times"/>
        </w:rPr>
        <w:t>, levando à evidência da uma nova clivagem eleitoral</w:t>
      </w:r>
      <w:r w:rsidR="000E6710">
        <w:rPr>
          <w:rFonts w:ascii="Times" w:hAnsi="Times"/>
        </w:rPr>
        <w:t xml:space="preserve">. </w:t>
      </w:r>
      <w:r w:rsidR="00180290">
        <w:rPr>
          <w:rFonts w:ascii="Times" w:hAnsi="Times"/>
        </w:rPr>
        <w:t xml:space="preserve">A teoria do contato </w:t>
      </w:r>
      <w:r w:rsidR="00180290">
        <w:rPr>
          <w:rFonts w:ascii="Times" w:hAnsi="Times"/>
        </w:rPr>
        <w:fldChar w:fldCharType="begin"/>
      </w:r>
      <w:r w:rsidR="005701C9">
        <w:rPr>
          <w:rFonts w:ascii="Times" w:hAnsi="Times"/>
        </w:rPr>
        <w:instrText xml:space="preserve"> ADDIN ZOTERO_ITEM CSL_CITATION {"citationID":"PmxM5W61","properties":{"formattedCitation":"(ABEL; MAGNI-BERTON, 2013)","plainCitation":"(ABEL; MAGNI-BERTON, 2013)","noteIndex":0},"citationItems":[{"id":133,"uris":["http://zotero.org/users/local/kgFcOZWi/items/NMVUR7CB"],"uri":["http://zotero.org/users/local/kgFcOZWi/items/NMVUR7CB"],"itemData":{"id":133,"type":"article-journal","title":"LES DIMENSIONS CONTEXTUELLES DE LA TOLÉRANCE À L'ÉGARD DES IMMIGRÉS EN FRANCE : EFFETS DE CONTACT ET DE COMPÉTITION","container-title":"Revue Française de Sociologie","page":"53-82","volume":"54","abstract":"Cette étude se propose dans un premier temps de faire une présentation des analyses des effets contextuels sur les attitudes individuelles vis-à-vis de\nl’immigration, i.e. des natifs vis-à-vis des migrants, qu’il s’agisse de la tolérance ou\nde la xénophobie. Deux effets contextuels opposés ont été mis en évidence par la\nlittérature. L’effet de contact repose sur l’idée que, lorsqu’une personne est plus\nsouvent en contact avec la population immigrée, elle est plus tolérante. L’effet de\ncompétition a une incidence négative sur la tolérance et suppose que la xénophobie\naugmente lorsque les natifs se sentent en compétition économique avec la population immigrée. Dans un second temps, nous testons empiriquement ces deux effets\nà partir du volet français de l’« European values survey » en introduisant des\ndonnées sur les départements dans lesquels vivent les enquêtés. Nous montrons\nalors qu’il existe bien un effet de contact et un effet de compétition sur la tolérance\nvis-à-vis des immigrés en France et que ces deux effets coexistent, qu’ils sont\nrobustes et stables, même si le premier est sensible au niveau d’éducation des\npersonnes. Enfin, nous mettons en évidence une interaction entre les deux effets :\nd’une part, l’effet positif de contact disparaît lorsque les personnes se trouvent dans\nun environnement de chômage élevé, et, d’autre part, l’effet négatif de compétition\nest plus important lorsque les personnes vivent dans des départements où la\nproportion d’immigrés est plus élevée.","author":[{"family":"Abel","given":"François"},{"family":"Magni-Berton","given":"Raùl"}],"issued":{"date-parts":[["2013"]]}}}],"schema":"https://github.com/citation-style-language/schema/raw/master/csl-citation.json"} </w:instrText>
      </w:r>
      <w:r w:rsidR="00180290">
        <w:rPr>
          <w:rFonts w:ascii="Times" w:hAnsi="Times"/>
        </w:rPr>
        <w:fldChar w:fldCharType="separate"/>
      </w:r>
      <w:r w:rsidR="005701C9" w:rsidRPr="005701C9">
        <w:rPr>
          <w:rFonts w:ascii="Times" w:hAnsi="Times" w:cs="Times"/>
        </w:rPr>
        <w:t>(ABEL; MAGNI-BERTON, 2013)</w:t>
      </w:r>
      <w:r w:rsidR="00180290">
        <w:rPr>
          <w:rFonts w:ascii="Times" w:hAnsi="Times"/>
        </w:rPr>
        <w:fldChar w:fldCharType="end"/>
      </w:r>
      <w:r w:rsidR="00180290">
        <w:rPr>
          <w:rFonts w:ascii="Times" w:hAnsi="Times"/>
        </w:rPr>
        <w:t xml:space="preserve"> diz que tal ameaça é percebida mais enfaticamente em regiões onde há baixa concentração no número de imigrantes, ou onde os imigrantes não são integrados à sociedade. Nesse sentido, espera-se que partidos de direita radical </w:t>
      </w:r>
      <w:del w:id="14" w:author="Rodrigo Albuquerque" w:date="2019-04-09T11:20:00Z">
        <w:r w:rsidR="00180290" w:rsidDel="007C5311">
          <w:rPr>
            <w:rFonts w:ascii="Times" w:hAnsi="Times"/>
          </w:rPr>
          <w:delText xml:space="preserve">têm </w:delText>
        </w:r>
      </w:del>
      <w:ins w:id="15" w:author="Rodrigo Albuquerque" w:date="2019-04-09T11:20:00Z">
        <w:r w:rsidR="007C5311">
          <w:rPr>
            <w:rFonts w:ascii="Times" w:hAnsi="Times"/>
          </w:rPr>
          <w:t xml:space="preserve">tenham </w:t>
        </w:r>
      </w:ins>
      <w:r w:rsidR="00180290">
        <w:rPr>
          <w:rFonts w:ascii="Times" w:hAnsi="Times"/>
        </w:rPr>
        <w:t xml:space="preserve">um melhor desempenho em tais regiões, e não em regiões onde há uma “competição” entre os imigrantes e a população nativa </w:t>
      </w:r>
      <w:r w:rsidR="00180290">
        <w:rPr>
          <w:rFonts w:ascii="Times" w:hAnsi="Times"/>
        </w:rPr>
        <w:fldChar w:fldCharType="begin"/>
      </w:r>
      <w:r w:rsidR="00180290">
        <w:rPr>
          <w:rFonts w:ascii="Times" w:hAnsi="Times"/>
        </w:rPr>
        <w:instrText xml:space="preserve"> ADDIN ZOTERO_ITEM CSL_CITATION {"citationID":"1fCisgIg","properties":{"formattedCitation":"(ESSES; JACKSON; ARMSTRONG, 1998)","plainCitation":"(ESSES; JACKSON; ARMSTRONG, 1998)","noteIndex":0},"citationItems":[{"id":135,"uris":["http://zotero.org/users/local/kgFcOZWi/items/HNRCH29K"],"uri":["http://zotero.org/users/local/kgFcOZWi/items/HNRCH29K"],"itemData":{"id":135,"type":"article-journal","title":"Intergroup Competition and Attitudes Toward Immigrants and Immigration: An Instrumental Model of Group Conflict","container-title":"Journal of Social Issues","page":"699-724","volume":"54","issue":"4","source":"Wiley Online Library","abstract":"High levels of worldwide migration paired with increasingly negative attitudes toward immigrants and immigration in host countries indicate that it is crucial to gain an understanding of the bases of these attitudes. This article discusses one determinant of negative attitudes toward immigrants and immigration: perceived competition for resources. We present our instrumental model of group conflict, which suggests that competition for resources, and attempts to remove this competition, are important determinants of intergroup attitudes and behavior. We then review relevant research on perceived competition and attitudes toward immigrants and immigration. We conclude by discussing the implications of this research for attempts to alleviate tension between immigrants and members of host populations, and for our more general model of group conflict.","DOI":"10.1111/j.1540-4560.1998.tb01244.x","ISSN":"1540-4560","shortTitle":"Intergroup Competition and Attitudes Toward Immigrants and Immigration","language":"en","author":[{"family":"Esses","given":"Victoria M."},{"family":"Jackson","given":"Lynne M."},{"family":"Armstrong","given":"Tamara L."}],"issued":{"date-parts":[["1998"]]}}}],"schema":"https://github.com/citation-style-language/schema/raw/master/csl-citation.json"} </w:instrText>
      </w:r>
      <w:r w:rsidR="00180290">
        <w:rPr>
          <w:rFonts w:ascii="Times" w:hAnsi="Times"/>
        </w:rPr>
        <w:fldChar w:fldCharType="separate"/>
      </w:r>
      <w:r w:rsidR="00180290" w:rsidRPr="00180290">
        <w:rPr>
          <w:rFonts w:ascii="Times" w:hAnsi="Times" w:cs="Times"/>
        </w:rPr>
        <w:t>(ESSES; JACKSON; ARMSTRONG, 1998)</w:t>
      </w:r>
      <w:r w:rsidR="00180290">
        <w:rPr>
          <w:rFonts w:ascii="Times" w:hAnsi="Times"/>
        </w:rPr>
        <w:fldChar w:fldCharType="end"/>
      </w:r>
      <w:r w:rsidR="00180290">
        <w:rPr>
          <w:rFonts w:ascii="Times" w:hAnsi="Times"/>
        </w:rPr>
        <w:t xml:space="preserve">. </w:t>
      </w:r>
    </w:p>
    <w:p w14:paraId="3D369F31" w14:textId="77777777" w:rsidR="00512D7E" w:rsidRDefault="00512D7E" w:rsidP="00512D7E">
      <w:pPr>
        <w:spacing w:line="360" w:lineRule="auto"/>
        <w:ind w:firstLine="708"/>
        <w:jc w:val="both"/>
      </w:pPr>
      <w:r w:rsidRPr="00833B16">
        <w:t>Desde os anos 1980 é observado o surgimento de demandas ditas pós-materialistas em diversos países ao redor do mundo. Ideias relacionadas à promoção da qualidade de vida, como a importância do cuidado com o meio ambiente ou redução da jornada de trabalho, tornaram-se cada vez mais enfatizadas pelos indivíduos, principalmente entre aqueles que possuíam melhor nível educacional e financeiro. Tais demandas levaram ao surgimento dos chamados partidos verdes, que tinham como principais pontos em seus programas propostas progressista</w:t>
      </w:r>
      <w:r w:rsidR="003E4D4A">
        <w:t>s</w:t>
      </w:r>
      <w:r w:rsidRPr="00833B16">
        <w:t xml:space="preserve"> relacionadas à preservação ambiental e importância de valores voltados para a qualidade de v</w:t>
      </w:r>
      <w:r>
        <w:t xml:space="preserve">ida do indivíduo </w:t>
      </w:r>
      <w:sdt>
        <w:sdtPr>
          <w:id w:val="-529110344"/>
          <w:citation/>
        </w:sdtPr>
        <w:sdtContent>
          <w:r>
            <w:fldChar w:fldCharType="begin"/>
          </w:r>
          <w:r>
            <w:instrText xml:space="preserve"> CITATION VAN16 \l 1046 </w:instrText>
          </w:r>
          <w:r>
            <w:fldChar w:fldCharType="separate"/>
          </w:r>
          <w:r>
            <w:rPr>
              <w:noProof/>
            </w:rPr>
            <w:t>(VAN HAUTE, 2016)</w:t>
          </w:r>
          <w:r>
            <w:fldChar w:fldCharType="end"/>
          </w:r>
        </w:sdtContent>
      </w:sdt>
      <w:r w:rsidRPr="00833B16">
        <w:t>. Ronald Inglehart sugere que os partidos verdes que ganharam protagonismo na política europeia durante a década de 1970 e 1980 refletem um novo alinhamento entre eleitores e partidos políticos, sugerindo o surgimento de uma nova clivagem</w:t>
      </w:r>
      <w:r>
        <w:t xml:space="preserve"> (INGLEHART, 1971; INGLEHART, 1985; LIPSET &amp; ROKKAN, 1967).</w:t>
      </w:r>
      <w:r w:rsidRPr="00833B16">
        <w:t xml:space="preserve"> </w:t>
      </w:r>
    </w:p>
    <w:p w14:paraId="7385E188" w14:textId="77777777" w:rsidR="00512D7E" w:rsidRPr="00512D7E" w:rsidRDefault="00512D7E" w:rsidP="00512D7E">
      <w:pPr>
        <w:spacing w:line="360" w:lineRule="auto"/>
        <w:ind w:firstLine="708"/>
        <w:jc w:val="both"/>
      </w:pPr>
      <w:r>
        <w:t>N</w:t>
      </w:r>
      <w:r w:rsidRPr="00833B16">
        <w:t>os anos finais da década de 1990 e início do século XXI, uma nova família partidária passou a ter protagonismo no cenário político Europeu, reivindicando demandas trad</w:t>
      </w:r>
      <w:r>
        <w:t xml:space="preserve">icionalistas e um retorno a um </w:t>
      </w:r>
      <w:r w:rsidRPr="00833B16">
        <w:rPr>
          <w:i/>
        </w:rPr>
        <w:t>status quo ante</w:t>
      </w:r>
      <w:r w:rsidRPr="00833B16">
        <w:t xml:space="preserve">. Tais partidos, denominados populistas de direita radical (Radical Right Populist Parties - RRPPs), surgiram </w:t>
      </w:r>
      <w:r w:rsidRPr="00833B16">
        <w:lastRenderedPageBreak/>
        <w:t>evidenciando demandas contrárias à integraçã</w:t>
      </w:r>
      <w:r>
        <w:t xml:space="preserve">o da União Europeia e contra o </w:t>
      </w:r>
      <w:r w:rsidRPr="00833B16">
        <w:rPr>
          <w:i/>
        </w:rPr>
        <w:t>establishment</w:t>
      </w:r>
      <w:r w:rsidRPr="00833B16">
        <w:t xml:space="preserve"> político n</w:t>
      </w:r>
      <w:r>
        <w:t>os respectivos países europeus (RYDGREN, 2007)</w:t>
      </w:r>
      <w:r w:rsidRPr="00833B16">
        <w:t xml:space="preserve">.  </w:t>
      </w:r>
    </w:p>
    <w:p w14:paraId="722A0A3A" w14:textId="77777777" w:rsidR="00454EA0" w:rsidRDefault="007F4C69" w:rsidP="00512D7E">
      <w:pPr>
        <w:spacing w:line="360" w:lineRule="auto"/>
        <w:ind w:firstLine="708"/>
        <w:jc w:val="both"/>
        <w:rPr>
          <w:rFonts w:ascii="Times" w:hAnsi="Times"/>
        </w:rPr>
      </w:pPr>
      <w:r>
        <w:rPr>
          <w:rFonts w:ascii="Times" w:hAnsi="Times"/>
        </w:rPr>
        <w:t>Nos anos recentes observamos o crescimento de tais partidos em diversos países da Europa Ocidental e Oriental</w:t>
      </w:r>
      <w:r w:rsidR="00454EA0">
        <w:rPr>
          <w:rFonts w:ascii="Times" w:hAnsi="Times"/>
        </w:rPr>
        <w:t>. Alemanha, França, Holanda, Á</w:t>
      </w:r>
      <w:r>
        <w:rPr>
          <w:rFonts w:ascii="Times" w:hAnsi="Times"/>
        </w:rPr>
        <w:t>ustria e Itália são alguns exemplos de países do</w:t>
      </w:r>
      <w:r w:rsidR="003E4D4A">
        <w:rPr>
          <w:rFonts w:ascii="Times" w:hAnsi="Times"/>
        </w:rPr>
        <w:t xml:space="preserve"> oeste europeu que observaram um crescimento do sucesso </w:t>
      </w:r>
      <w:r>
        <w:rPr>
          <w:rFonts w:ascii="Times" w:hAnsi="Times"/>
        </w:rPr>
        <w:t>de candidaturas populistas. No caso alemão, 2017 marcou o ano em que um partido de direita radical entrou no Bundestag</w:t>
      </w:r>
      <w:r>
        <w:rPr>
          <w:rStyle w:val="Refdenotaderodap"/>
          <w:rFonts w:ascii="Times" w:hAnsi="Times"/>
        </w:rPr>
        <w:footnoteReference w:id="1"/>
      </w:r>
      <w:r>
        <w:rPr>
          <w:rFonts w:ascii="Times" w:hAnsi="Times"/>
        </w:rPr>
        <w:t xml:space="preserve"> desde o fim da Segunda Guerra Mundial. Em relação aos países do leste europeu, os casos da Hungria e da Polônia ganham destaque, este último com </w:t>
      </w:r>
      <w:r w:rsidR="00454EA0">
        <w:rPr>
          <w:rFonts w:ascii="Times" w:hAnsi="Times"/>
        </w:rPr>
        <w:t xml:space="preserve">um candidato populista eleito para a chefia do executivo. Paralelamente, desde 2015 </w:t>
      </w:r>
      <w:r w:rsidR="006427CE">
        <w:rPr>
          <w:rFonts w:ascii="Times" w:hAnsi="Times"/>
        </w:rPr>
        <w:t>observa-se</w:t>
      </w:r>
      <w:r w:rsidR="00454EA0">
        <w:rPr>
          <w:rFonts w:ascii="Times" w:hAnsi="Times"/>
        </w:rPr>
        <w:t xml:space="preserve"> um aumento no número de imigrantes </w:t>
      </w:r>
      <w:r w:rsidR="007F6A60">
        <w:rPr>
          <w:rFonts w:ascii="Times" w:hAnsi="Times"/>
        </w:rPr>
        <w:t>em</w:t>
      </w:r>
      <w:r w:rsidR="006427CE">
        <w:rPr>
          <w:rFonts w:ascii="Times" w:hAnsi="Times"/>
        </w:rPr>
        <w:t xml:space="preserve"> solo europeu (EUROSTAT, 2019), em grande parte decorrente da chamada crise dos refugiados. Indivíduos em grande parte vindos de países do Oriente Médio ou da África do Norte, que em parte por conflitos territoriais ou guerras civis – como no caso dos imigrantes sírios – fogem para a Europa em busca de uma vida melhor. </w:t>
      </w:r>
    </w:p>
    <w:p w14:paraId="51D73B98" w14:textId="4EF84E1B" w:rsidR="006427CE" w:rsidRDefault="006427CE" w:rsidP="009F17F1">
      <w:pPr>
        <w:spacing w:line="360" w:lineRule="auto"/>
        <w:ind w:firstLine="708"/>
        <w:jc w:val="both"/>
        <w:rPr>
          <w:rFonts w:ascii="Times" w:hAnsi="Times"/>
        </w:rPr>
      </w:pPr>
      <w:r>
        <w:rPr>
          <w:rFonts w:ascii="Times" w:hAnsi="Times"/>
        </w:rPr>
        <w:t xml:space="preserve">Alguns trabalhos </w:t>
      </w:r>
      <w:del w:id="16" w:author="Rodrigo Albuquerque" w:date="2019-04-09T11:22:00Z">
        <w:r w:rsidDel="007C5311">
          <w:rPr>
            <w:rFonts w:ascii="Times" w:hAnsi="Times"/>
          </w:rPr>
          <w:delText xml:space="preserve">no campo da Ciência Política </w:delText>
        </w:r>
      </w:del>
      <w:r>
        <w:rPr>
          <w:rFonts w:ascii="Times" w:hAnsi="Times"/>
        </w:rPr>
        <w:t xml:space="preserve">destacam a importância </w:t>
      </w:r>
      <w:r w:rsidR="002B4621">
        <w:rPr>
          <w:rFonts w:ascii="Times" w:hAnsi="Times"/>
        </w:rPr>
        <w:t>de fatores ligados à imigração para</w:t>
      </w:r>
      <w:r>
        <w:rPr>
          <w:rFonts w:ascii="Times" w:hAnsi="Times"/>
        </w:rPr>
        <w:t xml:space="preserve"> a ascensão de partidos populistas na Europa </w:t>
      </w:r>
      <w:r>
        <w:rPr>
          <w:rFonts w:ascii="Times" w:hAnsi="Times"/>
        </w:rPr>
        <w:fldChar w:fldCharType="begin"/>
      </w:r>
      <w:r w:rsidR="009F17F1">
        <w:rPr>
          <w:rFonts w:ascii="Times" w:hAnsi="Times"/>
        </w:rPr>
        <w:instrText xml:space="preserve"> ADDIN ZOTERO_ITEM CSL_CITATION {"citationID":"2Etdn4Cf","properties":{"formattedCitation":"(DAVIS; DEOLE, 2017; POLYAKOVA, 2015; RYDGREN, 2008; SZ\\uc0\\u214{}CSIK; POLYAKOVA, 2018; VAN DER BRUG; FENNEMA; TILLIE, 2005; VAN DER BRUG; VAN SPANJE, 2009)","plainCitation":"(DAVIS; DEOLE, 2017; POLYAKOVA, 2015; RYDGREN, 2008; SZÖCSIK; POLYAKOVA, 2018; VAN DER BRUG; FENNEMA; TILLIE, 2005; VAN DER BRUG; VAN SPANJE, 2009)","noteIndex":0},"citationItems":[{"id":53,"uris":["http://zotero.org/users/local/kgFcOZWi/items/A7EBUY34"],"uri":["http://zotero.org/users/local/kgFcOZWi/items/A7EBUY34"],"itemData":{"id":53,"type":"article-journal","title":"Immigration and the Rise of Far-right Parties in Europe","container-title":"ifo DICE Report","page":"10–15","volume":"15","issue":"4","author":[{"family":"Davis","given":"Lewis"},{"family":"Deole","given":"Sumit S"}],"issued":{"date-parts":[["2017"]]}}},{"id":69,"uris":["http://zotero.org/users/local/kgFcOZWi/items/CIPR58R3"],"uri":["http://zotero.org/users/local/kgFcOZWi/items/CIPR58R3"],"itemData":{"id":69,"type":"book","title":"The dark side of European integration: social foundations and cultural determinants of the rise of radical right movements in Contemporary Europe","collection-title":"Explorations of the Far Right","publisher":"Ibidem Press","publisher-place":"Stuttgart","volume":"4","archive_location":"file:///C:/Users/test/Downloads/(Explorations%20of%20the%20Far%20Right%20-%20Volume%204)%20Alina%20Polyakova%20-%20The%20Dark%20Side%20of%20European%20Integration%20_%20Social%20Foundations%20and%20Cultural%20Determinants%20of%20the%20Rise%20of%20Radical%20Right%20Movements%20in%20Contemporary.epub","event-place":"Stuttgart","author":[{"family":"Polyakova","given":"Alina"}],"issued":{"date-parts":[["2015"]]}}},{"id":20,"uris":["http://zotero.org/users/local/kgFcOZWi/items/9SYI2482"],"uri":["http://zotero.org/users/local/kgFcOZWi/items/9SYI2482"],"itemData":{"id":20,"type":"article-journal","title":"Immigration sceptics, xenophobes or racists? Radical right-wing voting in six West European countries","container-title":"European Journal of Political Research","page":"737–765","volume":"47","issue":"6","author":[{"family":"Rydgren","given":"Jens"}],"issued":{"date-parts":[["2008"]]}}},{"id":54,"uris":["http://zotero.org/users/local/kgFcOZWi/items/Y4JAVX2N"],"uri":["http://zotero.org/users/local/kgFcOZWi/items/Y4JAVX2N"],"itemData":{"id":54,"type":"article-journal","title":"Euroscepticism and the electoral success of the far right: the role of the strategic interaction between center and far right","container-title":"European Political Science","page":"1–21","author":[{"family":"Szöcsik","given":"Edina"},{"family":"Polyakova","given":"Alina"}],"issued":{"date-parts":[["2018"]]}}},{"id":24,"uris":["http://zotero.org/users/local/kgFcOZWi/items/HEWGYA8Z"],"uri":["http://zotero.org/users/local/kgFcOZWi/items/HEWGYA8Z"],"itemData":{"id":24,"type":"article-journal","title":"Why some anti-immigrant parties fail and others succeed: A two-step model of aggregate electoral support","container-title":"Comparative Political Studies","page":"537–573","volume":"38","issue":"5","author":[{"family":"Van der Brug","given":"Wouter"},{"family":"Fennema","given":"Meindert"},{"family":"Tillie","given":"Jean"}],"issued":{"date-parts":[["2005"]]}}},{"id":93,"uris":["http://zotero.org/users/local/kgFcOZWi/items/R8CCWPFL"],"uri":["http://zotero.org/users/local/kgFcOZWi/items/R8CCWPFL"],"itemData":{"id":93,"type":"article-journal","title":"Immigration, Europe and the ‘new’ cultural dimension","container-title":"European Journal of Political Research","page":"309-334","volume":"48","issue":"3","source":"Crossref","abstract":"Kriesi et al. announced the birth of a new cleavage in contemporary Western Europe, one dividing the winners and losers of globalisation. Their studies in 2006 and 2008 contain analyses of party positions in six countries, based on the contents of editorial sections of newspapers. This article challenges the main conclusion of Kriesi et al. by demonstrating - on the basis of two expert surveys - that party positions are mainly structured by one dimension. The structure detected by Kriesi et al. in their analysis of parties is not found, except concerning voter positions. A consequence of this article’s ﬁndings is that large groups of citizens are not represented by any parties, in particular those who are left-wing on socio-economic issues and right-wing on cultural issues.The article in its conclusion discusses possible causes for the differences between these ﬁndings and those of Kriesi et al., and the implications of these ﬁndings for democratic representation.","DOI":"10.1111/j.1475-6765.2009.00841.x","ISSN":"03044130, 14756765","language":"en","author":[{"family":"Van Der Brug","given":"Wouter"},{"family":"Van Spanje","given":"Joost"}],"issued":{"date-parts":[["2009",5]]}}}],"schema":"https://github.com/citation-style-language/schema/raw/master/csl-citation.json"} </w:instrText>
      </w:r>
      <w:r>
        <w:rPr>
          <w:rFonts w:ascii="Times" w:hAnsi="Times"/>
        </w:rPr>
        <w:fldChar w:fldCharType="separate"/>
      </w:r>
      <w:r w:rsidR="009F17F1" w:rsidRPr="009F17F1">
        <w:rPr>
          <w:rFonts w:ascii="Times" w:hAnsi="Times" w:cs="Times"/>
        </w:rPr>
        <w:t>(DAVIS; DEOLE, 2017; POLYAKOVA, 2015; RYDGREN, 2008; SZÖCSIK; POLYAKOVA, 2018; VAN DER BRUG; FENNEMA; TILLIE, 2005; VAN DER BRUG; VAN SPANJE, 2009)</w:t>
      </w:r>
      <w:r>
        <w:rPr>
          <w:rFonts w:ascii="Times" w:hAnsi="Times"/>
        </w:rPr>
        <w:fldChar w:fldCharType="end"/>
      </w:r>
      <w:r w:rsidRPr="009F17F1">
        <w:rPr>
          <w:rFonts w:ascii="Times" w:hAnsi="Times"/>
        </w:rPr>
        <w:t>.</w:t>
      </w:r>
      <w:r w:rsidR="000E6710" w:rsidRPr="009F17F1">
        <w:rPr>
          <w:rFonts w:ascii="Times" w:hAnsi="Times"/>
        </w:rPr>
        <w:t xml:space="preserve"> </w:t>
      </w:r>
      <w:r w:rsidR="00E56AB9">
        <w:rPr>
          <w:rFonts w:ascii="Times" w:hAnsi="Times"/>
        </w:rPr>
        <w:t xml:space="preserve">Alguns desses </w:t>
      </w:r>
      <w:r w:rsidR="003E4D4A">
        <w:rPr>
          <w:rFonts w:ascii="Times" w:hAnsi="Times"/>
        </w:rPr>
        <w:t>autores</w:t>
      </w:r>
      <w:r w:rsidR="00E56AB9">
        <w:rPr>
          <w:rFonts w:ascii="Times" w:hAnsi="Times"/>
        </w:rPr>
        <w:t xml:space="preserve"> utilizam dados a nível agregado, relacionando o desempenho de partidos de direita radical a regiões onde há uma maior concentração de imigrantes e/ou refugiados </w:t>
      </w:r>
      <w:r w:rsidR="00E56AB9">
        <w:rPr>
          <w:rFonts w:ascii="Times" w:hAnsi="Times"/>
        </w:rPr>
        <w:fldChar w:fldCharType="begin"/>
      </w:r>
      <w:r w:rsidR="002E5F4E">
        <w:rPr>
          <w:rFonts w:ascii="Times" w:hAnsi="Times"/>
        </w:rPr>
        <w:instrText xml:space="preserve"> ADDIN ZOTERO_ITEM CSL_CITATION {"citationID":"l3OW1h21","properties":{"formattedCitation":"(STOCKEMER, DANIEL, 2016; VAN DER BRUG; FENNEMA; TILLIE, 2005)","plainCitation":"(STOCKEMER, DANIEL, 2016; VAN DER BRUG; FENNEMA; TILLIE, 2005)","dontUpdate":true,"noteIndex":0},"citationItems":[{"id":120,"uris":["http://zotero.org/users/local/kgFcOZWi/items/MZIE5JK4"],"uri":["http://zotero.org/users/local/kgFcOZWi/items/MZIE5JK4"],"itemData":{"id":120,"type":"article-journal","title":"The success of radical right-wing parties in Western European regions – new challenging findings","container-title":"Journal of Contemporary European Studies","page":"1-17","volume":"24","issue":"4","abstract":"This study tries to explain regional level variation in the far rightwing vote across more than 160 regions in 17 Western European\ncountries from 1990 to 2013. With the help of a panel Tobit model, I\nfirst examine the impact of nine regional-level structural indicators\non the dependent variable, the percentage of the far right-wing vote.\nI find that the far right performs better in territorial units with a high\npercentage of university-educated individuals, in rural regions and\nin areas that have a high percentage of foreigners. Second, I use a\ndynamic specification in first differences to evaluate how changes in\nthe independent variables trigger changes in the dependent variable.\nThe results of this second specification highlight that increases in\nunemployment rates and in the number of college-educated citizens\ntrigger a better performance of the far right.","author":[{"literal":"Stockemer, Daniel"}],"issued":{"date-parts":[["2016"]]}}},{"id":24,"uris":["http://zotero.org/users/local/kgFcOZWi/items/HEWGYA8Z"],"uri":["http://zotero.org/users/local/kgFcOZWi/items/HEWGYA8Z"],"itemData":{"id":24,"type":"article-journal","title":"Why some anti-immigrant parties fail and others succeed: A two-step model of aggregate electoral support","container-title":"Comparative Political Studies","page":"537–573","volume":"38","issue":"5","author":[{"family":"Van der Brug","given":"Wouter"},{"family":"Fennema","given":"Meindert"},{"family":"Tillie","given":"Jean"}],"issued":{"date-parts":[["2005"]]}}}],"schema":"https://github.com/citation-style-language/schema/raw/master/csl-citation.json"} </w:instrText>
      </w:r>
      <w:r w:rsidR="00E56AB9">
        <w:rPr>
          <w:rFonts w:ascii="Times" w:hAnsi="Times"/>
        </w:rPr>
        <w:fldChar w:fldCharType="separate"/>
      </w:r>
      <w:r w:rsidR="00E56AB9" w:rsidRPr="009F17F1">
        <w:rPr>
          <w:rFonts w:ascii="Times" w:hAnsi="Times" w:cs="Times"/>
        </w:rPr>
        <w:t>(e.g. STOCKEMER, 2016; VAN DER BRUG; FENNEMA; TILLIE, 2005)</w:t>
      </w:r>
      <w:r w:rsidR="00E56AB9">
        <w:rPr>
          <w:rFonts w:ascii="Times" w:hAnsi="Times"/>
        </w:rPr>
        <w:fldChar w:fldCharType="end"/>
      </w:r>
      <w:r w:rsidR="00E56AB9" w:rsidRPr="009F17F1">
        <w:rPr>
          <w:rFonts w:ascii="Times" w:hAnsi="Times"/>
        </w:rPr>
        <w:t xml:space="preserve">. </w:t>
      </w:r>
      <w:r w:rsidR="00E56AB9" w:rsidRPr="00E56AB9">
        <w:rPr>
          <w:rFonts w:ascii="Times" w:hAnsi="Times"/>
        </w:rPr>
        <w:t xml:space="preserve">Autores como Givens </w:t>
      </w:r>
      <w:r w:rsidR="00E56AB9">
        <w:rPr>
          <w:rFonts w:ascii="Times" w:hAnsi="Times"/>
        </w:rPr>
        <w:fldChar w:fldCharType="begin"/>
      </w:r>
      <w:r w:rsidR="009F17F1">
        <w:rPr>
          <w:rFonts w:ascii="Times" w:hAnsi="Times"/>
        </w:rPr>
        <w:instrText xml:space="preserve"> ADDIN ZOTERO_ITEM CSL_CITATION {"citationID":"C9DUp1T2","properties":{"formattedCitation":"(2005)","plainCitation":"(2005)","noteIndex":0},"citationItems":[{"id":107,"uris":["http://zotero.org/users/local/kgFcOZWi/items/NCGDW9LL"],"uri":["http://zotero.org/users/local/kgFcOZWi/items/NCGDW9LL"],"itemData":{"id":107,"type":"book","title":"Voting radical righ in Western Europe","publisher":"Cambridge University Press","publisher-place":"Cambridge","event-place":"Cambridge","author":[{"literal":"Givens, Terri"}],"issued":{"date-parts":[["2005"]]}},"suppress-author":true}],"schema":"https://github.com/citation-style-language/schema/raw/master/csl-citation.json"} </w:instrText>
      </w:r>
      <w:r w:rsidR="00E56AB9">
        <w:rPr>
          <w:rFonts w:ascii="Times" w:hAnsi="Times"/>
        </w:rPr>
        <w:fldChar w:fldCharType="separate"/>
      </w:r>
      <w:r w:rsidR="009F17F1" w:rsidRPr="009F17F1">
        <w:rPr>
          <w:rFonts w:ascii="Times" w:hAnsi="Times" w:cs="Times"/>
        </w:rPr>
        <w:t>(2005)</w:t>
      </w:r>
      <w:r w:rsidR="00E56AB9">
        <w:rPr>
          <w:rFonts w:ascii="Times" w:hAnsi="Times"/>
        </w:rPr>
        <w:fldChar w:fldCharType="end"/>
      </w:r>
      <w:r w:rsidR="00E56AB9">
        <w:rPr>
          <w:rFonts w:ascii="Times" w:hAnsi="Times"/>
        </w:rPr>
        <w:t xml:space="preserve"> colocam em prática o método de inferência ecológica </w:t>
      </w:r>
      <w:r w:rsidR="003E4D4A">
        <w:rPr>
          <w:rFonts w:ascii="Times" w:hAnsi="Times"/>
        </w:rPr>
        <w:t>desenvolvido por Gary King (2004</w:t>
      </w:r>
      <w:r w:rsidR="00E56AB9">
        <w:rPr>
          <w:rFonts w:ascii="Times" w:hAnsi="Times"/>
        </w:rPr>
        <w:t xml:space="preserve">) para inferir atitudes individuais a partir de dados agregados. Tais análises chegam a resultados controversos, com a relação entre variáveis relacionadas ao número de imigração agregado por país ou região sendo obscura. Alguns trabalhos encontram efeito positivo do número de imigrantes no </w:t>
      </w:r>
      <w:r w:rsidR="00E56AB9">
        <w:rPr>
          <w:rFonts w:ascii="Times" w:hAnsi="Times"/>
          <w:i/>
        </w:rPr>
        <w:t>vote share</w:t>
      </w:r>
      <w:r w:rsidR="00E56AB9">
        <w:rPr>
          <w:rFonts w:ascii="Times" w:hAnsi="Times"/>
        </w:rPr>
        <w:t xml:space="preserve"> de partidos de direita radical </w:t>
      </w:r>
      <w:r w:rsidR="00E56AB9">
        <w:rPr>
          <w:rFonts w:ascii="Times" w:hAnsi="Times"/>
        </w:rPr>
        <w:fldChar w:fldCharType="begin"/>
      </w:r>
      <w:r w:rsidR="002E5F4E">
        <w:rPr>
          <w:rFonts w:ascii="Times" w:hAnsi="Times"/>
        </w:rPr>
        <w:instrText xml:space="preserve"> ADDIN ZOTERO_ITEM CSL_CITATION {"citationID":"svjM4kXQ","properties":{"formattedCitation":"(LUBBERS; GIJSBERTS; SCHEEPERS, 2002; STOCKEMER, DANIEL, 2016)","plainCitation":"(LUBBERS; GIJSBERTS; SCHEEPERS, 2002; STOCKEMER, DANIEL, 2016)","dontUpdate":true,"noteIndex":0},"citationItems":[{"id":15,"uris":["http://zotero.org/users/local/kgFcOZWi/items/MUP6FM6F"],"uri":["http://zotero.org/users/local/kgFcOZWi/items/MUP6FM6F"],"itemData":{"id":15,"type":"article-journal","title":"Extreme right-wing voting in Western Europe","container-title":"European Journal of Political Research","page":"345–378","volume":"41","issue":"3","abstract":"In this study we explain extreme right-wing voting behaviour in the countries of\nthe European Union and Norway from a micro and macro perspective. Using a multidisciplinary multilevel approach, we take into account individual-level social background characteristics and public opinion alongside country characteristics and characteristics of\nextreme right-wing parties themselves. By making use of large-scale survey data (N = 49,801)\ntogether with country-level statistics and expert survey data, we are able to explain extreme\nright-wing voting behaviour from this multilevel perspective. Our results show that crossnational differences in support of extreme right-wing parties are particularly due to differences in public opinion on immigration and democracy, the number of non-Western\nresidents in a country and, above all, to party characteristics of the extreme right-wing\nparties themselves.","author":[{"family":"Lubbers","given":"Marcel"},{"family":"Gijsberts","given":"Mérove"},{"family":"Scheepers","given":"Peer"}],"issued":{"date-parts":[["2002"]]}}},{"id":120,"uris":["http://zotero.org/users/local/kgFcOZWi/items/MZIE5JK4"],"uri":["http://zotero.org/users/local/kgFcOZWi/items/MZIE5JK4"],"itemData":{"id":120,"type":"article-journal","title":"The success of radical right-wing parties in Western European regions – new challenging findings","container-title":"Journal of Contemporary European Studies","page":"1-17","volume":"24","issue":"4","abstract":"This study tries to explain regional level variation in the far rightwing vote across more than 160 regions in 17 Western European\ncountries from 1990 to 2013. With the help of a panel Tobit model, I\nfirst examine the impact of nine regional-level structural indicators\non the dependent variable, the percentage of the far right-wing vote.\nI find that the far right performs better in territorial units with a high\npercentage of university-educated individuals, in rural regions and\nin areas that have a high percentage of foreigners. Second, I use a\ndynamic specification in first differences to evaluate how changes in\nthe independent variables trigger changes in the dependent variable.\nThe results of this second specification highlight that increases in\nunemployment rates and in the number of college-educated citizens\ntrigger a better performance of the far right.","author":[{"literal":"Stockemer, Daniel"}],"issued":{"date-parts":[["2016"]]}}}],"schema":"https://github.com/citation-style-language/schema/raw/master/csl-citation.json"} </w:instrText>
      </w:r>
      <w:r w:rsidR="00E56AB9">
        <w:rPr>
          <w:rFonts w:ascii="Times" w:hAnsi="Times"/>
        </w:rPr>
        <w:fldChar w:fldCharType="separate"/>
      </w:r>
      <w:r w:rsidR="00E56AB9" w:rsidRPr="00E56AB9">
        <w:rPr>
          <w:rFonts w:ascii="Times" w:hAnsi="Times" w:cs="Times"/>
        </w:rPr>
        <w:t>(LUBBERS; GIJSBER</w:t>
      </w:r>
      <w:r w:rsidR="00E56AB9">
        <w:rPr>
          <w:rFonts w:ascii="Times" w:hAnsi="Times" w:cs="Times"/>
        </w:rPr>
        <w:t>TS; SCHEEPERS, 2002; STOCKEMER</w:t>
      </w:r>
      <w:r w:rsidR="00E56AB9" w:rsidRPr="00E56AB9">
        <w:rPr>
          <w:rFonts w:ascii="Times" w:hAnsi="Times" w:cs="Times"/>
        </w:rPr>
        <w:t>, 2016)</w:t>
      </w:r>
      <w:r w:rsidR="00E56AB9">
        <w:rPr>
          <w:rFonts w:ascii="Times" w:hAnsi="Times"/>
        </w:rPr>
        <w:fldChar w:fldCharType="end"/>
      </w:r>
      <w:r w:rsidR="00E56AB9">
        <w:rPr>
          <w:rFonts w:ascii="Times" w:hAnsi="Times"/>
        </w:rPr>
        <w:t xml:space="preserve"> e outros encontrando efeitos negativos ou estatisticamente não significantes </w:t>
      </w:r>
      <w:r w:rsidR="002E5F4E">
        <w:rPr>
          <w:rFonts w:ascii="Times" w:hAnsi="Times"/>
        </w:rPr>
        <w:fldChar w:fldCharType="begin"/>
      </w:r>
      <w:r w:rsidR="005701C9">
        <w:rPr>
          <w:rFonts w:ascii="Times" w:hAnsi="Times"/>
        </w:rPr>
        <w:instrText xml:space="preserve"> ADDIN ZOTERO_ITEM CSL_CITATION {"citationID":"amEeTo5x","properties":{"formattedCitation":"(STEPHAN, ADRIANA, 2015)","plainCitation":"(STEPHAN, ADRIANA, 2015)","dontUpdate":true,"noteIndex":0},"citationItems":[{"id":130,"uris":["http://zotero.org/users/local/kgFcOZWi/items/PN8J5QUA"],"uri":["http://zotero.org/users/local/kgFcOZWi/items/PN8J5QUA"],"itemData":{"id":130,"type":"manuscript","title":"The Rise of the Far Right: A Subregional Analysis of Front National Support in France","publisher-place":"New York City","number-of-pages":"1-56","genre":"Workin paper","event-place":"New York City","abstract":"This paper examines the recent success of the French far right party, the Front National,\nby analyzing the effects of indicators of immigrant presence, unemployment, and low-skilled\nlabor on vote share of the Front National for the 2007 and 2012 Presidential elections in France.\nI focus predominately on the 2012 Presidential election, while comparing results from analyses\nof the 2007 elections. I incorporate an additional analysis that examines change between the two\nelections in order to better understand what drives change in vote share for the Front National\nover the years. Two different levels of analysis were included for each model: a regional\nanalysis, as well as a municipal one. I find that while increases in unemployment and low-skilled\nlabor increase support for the Front National as expected, immigrant share, and the\naccompanying indicators of immigrant presence decrease support for the Front National at the\nmunicipal level. The effect is not statistically significant at the regional level. This suggests that\ndespite the party’s vehemently anti-immigrant rhetoric, economic and socio-demographic\nindicators are the predominate predictors of what drives Front National support","author":[{"literal":"Stephan, Adriana"}],"issued":{"date-parts":[["2015"]]}}}],"schema":"https://github.com/citation-style-language/schema/raw/master/csl-citation.json"} </w:instrText>
      </w:r>
      <w:r w:rsidR="002E5F4E">
        <w:rPr>
          <w:rFonts w:ascii="Times" w:hAnsi="Times"/>
        </w:rPr>
        <w:fldChar w:fldCharType="separate"/>
      </w:r>
      <w:r w:rsidR="002E5F4E">
        <w:rPr>
          <w:rFonts w:ascii="Times" w:hAnsi="Times" w:cs="Times"/>
        </w:rPr>
        <w:t>(STEPHAN</w:t>
      </w:r>
      <w:r w:rsidR="002E5F4E" w:rsidRPr="002E5F4E">
        <w:rPr>
          <w:rFonts w:ascii="Times" w:hAnsi="Times" w:cs="Times"/>
        </w:rPr>
        <w:t>, 2015)</w:t>
      </w:r>
      <w:r w:rsidR="002E5F4E">
        <w:rPr>
          <w:rFonts w:ascii="Times" w:hAnsi="Times"/>
        </w:rPr>
        <w:fldChar w:fldCharType="end"/>
      </w:r>
      <w:r w:rsidR="002E5F4E">
        <w:rPr>
          <w:rFonts w:ascii="Times" w:hAnsi="Times"/>
        </w:rPr>
        <w:t xml:space="preserve">. </w:t>
      </w:r>
    </w:p>
    <w:p w14:paraId="49161F0B" w14:textId="77777777" w:rsidR="009F17F1" w:rsidRDefault="002E5F4E" w:rsidP="00C13A55">
      <w:pPr>
        <w:spacing w:line="360" w:lineRule="auto"/>
        <w:ind w:firstLine="708"/>
        <w:jc w:val="both"/>
        <w:rPr>
          <w:rFonts w:ascii="Times" w:hAnsi="Times"/>
        </w:rPr>
      </w:pPr>
      <w:r>
        <w:rPr>
          <w:rFonts w:ascii="Times" w:hAnsi="Times"/>
        </w:rPr>
        <w:t xml:space="preserve">Stockemer </w:t>
      </w:r>
      <w:r w:rsidRPr="002E5F4E">
        <w:rPr>
          <w:rFonts w:ascii="Times" w:hAnsi="Times" w:cs="Times"/>
        </w:rPr>
        <w:t>(2016b)</w:t>
      </w:r>
      <w:r>
        <w:rPr>
          <w:rFonts w:ascii="Times" w:hAnsi="Times"/>
        </w:rPr>
        <w:t xml:space="preserve"> nos mostra que dados individuais de percepção sobre imigração são mais eficazes no que diz respeito à predição do voto em partidos populistas de direita radical. Atrelado a isso, observamos que há </w:t>
      </w:r>
      <w:r w:rsidR="003E4D4A">
        <w:rPr>
          <w:rFonts w:ascii="Times" w:hAnsi="Times"/>
        </w:rPr>
        <w:t>uma</w:t>
      </w:r>
      <w:r>
        <w:rPr>
          <w:rFonts w:ascii="Times" w:hAnsi="Times"/>
        </w:rPr>
        <w:t xml:space="preserve"> ausência de estudos que </w:t>
      </w:r>
      <w:r>
        <w:rPr>
          <w:rFonts w:ascii="Times" w:hAnsi="Times"/>
        </w:rPr>
        <w:lastRenderedPageBreak/>
        <w:t xml:space="preserve">utilizam dados de survey para analisar a percepção dos eleitores sobre o problema da imigração e seu impacto no apoio a partidos de direita radical na Europa. Nesse sentido, utilizo nesta pesquisa dados individuais provenientes do European Social Survey (ESS), num </w:t>
      </w:r>
      <w:r w:rsidR="003E4D4A">
        <w:rPr>
          <w:rFonts w:ascii="Times" w:hAnsi="Times"/>
        </w:rPr>
        <w:t>espectro</w:t>
      </w:r>
      <w:r>
        <w:rPr>
          <w:rFonts w:ascii="Times" w:hAnsi="Times"/>
        </w:rPr>
        <w:t xml:space="preserve"> temporal que vai de 2002 a 2016 – primeira e última onda realizada pelo survey até o presente momento. </w:t>
      </w:r>
      <w:r w:rsidR="009F17F1">
        <w:rPr>
          <w:rFonts w:ascii="Times" w:hAnsi="Times"/>
        </w:rPr>
        <w:t>Para a mensuração do posicionamento político dos partidos aqui analisados, este trabalho utiliza dados do Chapel Hill Expert Survey (CHES), que classifica partidos europeus em relação ao seu posicionamento ideológico e em temas específicos, como imigração, apoio à integração da União Europeia e tradicionalismo.</w:t>
      </w:r>
    </w:p>
    <w:p w14:paraId="70B1C741" w14:textId="64E43D38" w:rsidR="00D67884" w:rsidRDefault="009F17F1" w:rsidP="00C13A55">
      <w:pPr>
        <w:spacing w:line="360" w:lineRule="auto"/>
        <w:ind w:firstLine="708"/>
        <w:jc w:val="both"/>
        <w:rPr>
          <w:rFonts w:ascii="Times" w:hAnsi="Times"/>
        </w:rPr>
      </w:pPr>
      <w:r>
        <w:rPr>
          <w:rFonts w:ascii="Times" w:hAnsi="Times"/>
        </w:rPr>
        <w:t>A opção por utilizar dados individuais na análise do voto nos RRPPs</w:t>
      </w:r>
      <w:r w:rsidR="00512D7E">
        <w:rPr>
          <w:rFonts w:ascii="Times" w:hAnsi="Times"/>
        </w:rPr>
        <w:t xml:space="preserve"> decorre da intenção de evitar falácias ecológicas, </w:t>
      </w:r>
      <w:del w:id="17" w:author="Rodrigo Albuquerque" w:date="2019-04-09T11:23:00Z">
        <w:r w:rsidR="00512D7E" w:rsidDel="007C5311">
          <w:rPr>
            <w:rFonts w:ascii="Times" w:hAnsi="Times"/>
          </w:rPr>
          <w:delText xml:space="preserve">onde </w:delText>
        </w:r>
      </w:del>
      <w:ins w:id="18" w:author="Rodrigo Albuquerque" w:date="2019-04-09T11:23:00Z">
        <w:r w:rsidR="007C5311">
          <w:rPr>
            <w:rFonts w:ascii="Times" w:hAnsi="Times"/>
          </w:rPr>
          <w:t xml:space="preserve">nas quais </w:t>
        </w:r>
      </w:ins>
      <w:r w:rsidR="00512D7E">
        <w:rPr>
          <w:rFonts w:ascii="Times" w:hAnsi="Times"/>
        </w:rPr>
        <w:t xml:space="preserve">dados agregados são utilizados para inferir processos e fenômenos que ocorrem no nível individual (LANDMAN, 2003). </w:t>
      </w:r>
      <w:r w:rsidR="00C13A55">
        <w:rPr>
          <w:rFonts w:ascii="Times" w:hAnsi="Times"/>
        </w:rPr>
        <w:t xml:space="preserve">Os casos analisados aqui são pertencentes à Europa Ocidental, devido ao fato de que tais países possuem tradições democráticas consolidadas, onde clivagens entre partidos e eleitores são observadas ao longo do tempo, do início ao fim do século XX </w:t>
      </w:r>
      <w:r w:rsidR="00C13A55">
        <w:rPr>
          <w:rFonts w:ascii="Times" w:hAnsi="Times"/>
        </w:rPr>
        <w:fldChar w:fldCharType="begin"/>
      </w:r>
      <w:r w:rsidR="00C13A55">
        <w:rPr>
          <w:rFonts w:ascii="Times" w:hAnsi="Times"/>
        </w:rPr>
        <w:instrText xml:space="preserve"> ADDIN ZOTERO_ITEM CSL_CITATION {"citationID":"2eyWS5PP","properties":{"formattedCitation":"(IGNAZI, 1992; INGLEHART, 1971; LIPSET; ROKKAN, 1967)","plainCitation":"(IGNAZI, 1992; INGLEHART, 1971; LIPSET; ROKKAN, 1967)","noteIndex":0},"citationItems":[{"id":44,"uris":["http://zotero.org/users/local/kgFcOZWi/items/KXQEAA8Q"],"uri":["http://zotero.org/users/local/kgFcOZWi/items/KXQEAA8Q"],"itemData":{"id":44,"type":"article-journal","title":"The silent counter-revolution: Hypotheses on the emergence of extreme right-wing parties in Europe","container-title":"European Journal of Political Research","page":"3–34","volume":"22","issue":"1","author":[{"family":"Ignazi","given":"Piero"}],"issued":{"date-parts":[["1992"]]}}},{"id":45,"uris":["http://zotero.org/users/local/kgFcOZWi/items/GDU3GDJD"],"uri":["http://zotero.org/users/local/kgFcOZWi/items/GDU3GDJD"],"itemData":{"id":45,"type":"article-journal","title":"The silent revolution in Europe: Intergenerational change in post-industrial societies","container-title":"American political science review","page":"991–1017","volume":"65","issue":"4","author":[{"family":"Inglehart","given":"Ronald"}],"issued":{"date-parts":[["1971"]]}}},{"id":51,"uris":["http://zotero.org/users/local/kgFcOZWi/items/QRPG9AFS"],"uri":["http://zotero.org/users/local/kgFcOZWi/items/QRPG9AFS"],"itemData":{"id":51,"type":"book","title":"Party systems and voter alignments: Cross-national perspectives","publisher":"Free press","volume":"7","author":[{"family":"Lipset","given":"Seymour Martin"},{"family":"Rokkan","given":"Stein"}],"issued":{"date-parts":[["1967"]]}}}],"schema":"https://github.com/citation-style-language/schema/raw/master/csl-citation.json"} </w:instrText>
      </w:r>
      <w:r w:rsidR="00C13A55">
        <w:rPr>
          <w:rFonts w:ascii="Times" w:hAnsi="Times"/>
        </w:rPr>
        <w:fldChar w:fldCharType="separate"/>
      </w:r>
      <w:r w:rsidR="00C13A55" w:rsidRPr="00C13A55">
        <w:rPr>
          <w:rFonts w:ascii="Times" w:hAnsi="Times" w:cs="Times"/>
        </w:rPr>
        <w:t>(IGNAZI, 1992; INGLEHART, 1971; LIPSET; ROKKAN, 1967)</w:t>
      </w:r>
      <w:r w:rsidR="00C13A55">
        <w:rPr>
          <w:rFonts w:ascii="Times" w:hAnsi="Times"/>
        </w:rPr>
        <w:fldChar w:fldCharType="end"/>
      </w:r>
      <w:r w:rsidR="00C13A55">
        <w:rPr>
          <w:rFonts w:ascii="Times" w:hAnsi="Times"/>
        </w:rPr>
        <w:t>. Nesse contexto, é</w:t>
      </w:r>
      <w:r>
        <w:rPr>
          <w:rFonts w:ascii="Times" w:hAnsi="Times"/>
        </w:rPr>
        <w:t xml:space="preserve"> </w:t>
      </w:r>
      <w:r w:rsidR="00C13A55">
        <w:rPr>
          <w:rFonts w:ascii="Times" w:hAnsi="Times"/>
        </w:rPr>
        <w:t>plausível o argumento de um realinhamento das preferências dos eleitores em volta de temas relacionados à imigração.</w:t>
      </w:r>
    </w:p>
    <w:p w14:paraId="6F35F5C8" w14:textId="77777777" w:rsidR="004A5AFE" w:rsidRPr="004A5AFE" w:rsidRDefault="004A5AFE" w:rsidP="004A5AFE">
      <w:pPr>
        <w:pStyle w:val="PargrafodaLista"/>
        <w:numPr>
          <w:ilvl w:val="1"/>
          <w:numId w:val="1"/>
        </w:numPr>
        <w:spacing w:line="360" w:lineRule="auto"/>
        <w:jc w:val="both"/>
        <w:rPr>
          <w:rFonts w:ascii="Times" w:hAnsi="Times"/>
          <w:b/>
        </w:rPr>
      </w:pPr>
      <w:r>
        <w:rPr>
          <w:rFonts w:ascii="Times" w:hAnsi="Times"/>
          <w:b/>
        </w:rPr>
        <w:t xml:space="preserve"> Delimitação do tema</w:t>
      </w:r>
    </w:p>
    <w:p w14:paraId="0422EC86" w14:textId="77777777" w:rsidR="004A5AFE" w:rsidRPr="00FE602B" w:rsidRDefault="00FE602B" w:rsidP="00FE602B">
      <w:pPr>
        <w:pStyle w:val="PargrafodaLista"/>
        <w:numPr>
          <w:ilvl w:val="2"/>
          <w:numId w:val="1"/>
        </w:numPr>
        <w:spacing w:line="360" w:lineRule="auto"/>
        <w:jc w:val="both"/>
        <w:rPr>
          <w:rFonts w:ascii="Times" w:hAnsi="Times"/>
        </w:rPr>
      </w:pPr>
      <w:r w:rsidRPr="00FE602B">
        <w:rPr>
          <w:rFonts w:ascii="Times" w:hAnsi="Times"/>
        </w:rPr>
        <w:t xml:space="preserve">Ideologia e </w:t>
      </w:r>
      <w:r w:rsidRPr="00FE602B">
        <w:rPr>
          <w:rFonts w:ascii="Times" w:hAnsi="Times"/>
          <w:i/>
        </w:rPr>
        <w:t>issue positioning</w:t>
      </w:r>
    </w:p>
    <w:p w14:paraId="4AD895B0" w14:textId="40840546" w:rsidR="00FE602B" w:rsidRPr="00FE602B" w:rsidRDefault="00FE602B" w:rsidP="00FE602B">
      <w:pPr>
        <w:spacing w:line="360" w:lineRule="auto"/>
        <w:ind w:firstLine="708"/>
        <w:jc w:val="both"/>
      </w:pPr>
      <w:r w:rsidRPr="00FE602B">
        <w:t>A direita radical na Europa atualmente possui um conjunto de posições políticas em comum, como por exemplo, são em sua maioria anti-imigrantes, contra a União Europeia como um projeto de integração política e social e contra o Euro como moeda única comum. Tendem a partilhar valores como nacionalismo étnico – em defesa de uma nação etnicamente homogênea e dos chamados “valores tradicionais” – e um sentimento anti-</w:t>
      </w:r>
      <w:r w:rsidRPr="00FE602B">
        <w:rPr>
          <w:i/>
        </w:rPr>
        <w:t>establishment</w:t>
      </w:r>
      <w:r w:rsidRPr="00FE602B">
        <w:t xml:space="preserve">, sempre se autoproclamando </w:t>
      </w:r>
      <w:del w:id="19" w:author="Rodrigo Albuquerque" w:date="2019-04-09T11:39:00Z">
        <w:r w:rsidRPr="00FE602B" w:rsidDel="00BC4D20">
          <w:delText xml:space="preserve">como </w:delText>
        </w:r>
      </w:del>
      <w:r w:rsidRPr="00FE602B">
        <w:rPr>
          <w:i/>
        </w:rPr>
        <w:t>outsiders</w:t>
      </w:r>
      <w:r w:rsidRPr="00FE602B">
        <w:t xml:space="preserve"> políticos, afastad</w:t>
      </w:r>
      <w:ins w:id="20" w:author="Rodrigo Albuquerque" w:date="2019-04-09T11:39:00Z">
        <w:r w:rsidR="00E55D5F">
          <w:t>os</w:t>
        </w:r>
      </w:ins>
      <w:del w:id="21" w:author="Rodrigo Albuquerque" w:date="2019-04-09T11:39:00Z">
        <w:r w:rsidRPr="00FE602B" w:rsidDel="00E55D5F">
          <w:delText>a</w:delText>
        </w:r>
      </w:del>
      <w:r w:rsidRPr="00FE602B">
        <w:t xml:space="preserve"> dos partidos tradicionais. Geralmente elaboram suas plataformas políticas com um teor autoritário no que se refere aos valores socioculturais, sendo recorrente</w:t>
      </w:r>
      <w:ins w:id="22" w:author="Rodrigo Albuquerque" w:date="2019-04-09T11:39:00Z">
        <w:r w:rsidR="00E55D5F">
          <w:t>s</w:t>
        </w:r>
      </w:ins>
      <w:r w:rsidRPr="00FE602B">
        <w:t xml:space="preserve"> temas como lei, ordem social, rejeição de direitos às comunidades LGBTQ, valores familiares tradicionais e uma forte rejeição </w:t>
      </w:r>
      <w:del w:id="23" w:author="Rodrigo Albuquerque" w:date="2019-04-09T11:39:00Z">
        <w:r w:rsidRPr="00FE602B" w:rsidDel="00E55D5F">
          <w:delText xml:space="preserve">do </w:delText>
        </w:r>
      </w:del>
      <w:ins w:id="24" w:author="Rodrigo Albuquerque" w:date="2019-04-09T11:39:00Z">
        <w:r w:rsidR="00E55D5F">
          <w:t>ao</w:t>
        </w:r>
        <w:r w:rsidR="00E55D5F" w:rsidRPr="00FE602B">
          <w:t xml:space="preserve"> </w:t>
        </w:r>
      </w:ins>
      <w:r w:rsidRPr="00FE602B">
        <w:t>islã.</w:t>
      </w:r>
    </w:p>
    <w:p w14:paraId="71F365F0" w14:textId="1C7BE1EF" w:rsidR="00FE602B" w:rsidRPr="00FE602B" w:rsidRDefault="00FE602B" w:rsidP="00FE602B">
      <w:pPr>
        <w:spacing w:line="360" w:lineRule="auto"/>
        <w:ind w:firstLine="708"/>
        <w:jc w:val="both"/>
      </w:pPr>
      <w:r w:rsidRPr="00FE602B">
        <w:t xml:space="preserve">É fundamental realizar aqui a distinção entre “extremismo” e “radicalismo”. Central ao primeiro conceito é a oposição ao pluralismo de ideias e à democracia, </w:t>
      </w:r>
      <w:r w:rsidRPr="00FE602B">
        <w:lastRenderedPageBreak/>
        <w:t>propondo um agir político subversivo e utilizando o recurso da violência para debilitar a ordem d</w:t>
      </w:r>
      <w:r w:rsidR="00AA4C98">
        <w:t>emocrática (GOLDER, 2016</w:t>
      </w:r>
      <w:r w:rsidRPr="00FE602B">
        <w:t>). O extremismo nega as instituições e os valores que regem a democracia, se opondo veementemente à moderação e à negociação (BOBBIO, 1998). Apesar do posicionamento citado, a direita radical, ao contrário da extrema direita, não se opõe à ordem democrática, senão à forma como atuam as instituições e agentes democráticos. São defensores, assim, de uma reforma profunda nas instituições e do sistema político e econômico em que se encontram inseridos, alegando a ineficiência deste (</w:t>
      </w:r>
      <w:r w:rsidR="00AA4C98">
        <w:t>Ibid</w:t>
      </w:r>
      <w:r w:rsidRPr="00FE602B">
        <w:t xml:space="preserve">). Ambos os partidos que são aqui estudados procuram sempre ressaltar que são a favor da democracia direta e do estado de direito, afirmando tais valores como fundamentais, não sendo adequado caracterizar os partidos como pertencendo à </w:t>
      </w:r>
      <w:r w:rsidRPr="00FE602B">
        <w:rPr>
          <w:i/>
        </w:rPr>
        <w:t>extrema</w:t>
      </w:r>
      <w:r w:rsidRPr="00FE602B">
        <w:t xml:space="preserve"> direita</w:t>
      </w:r>
      <w:ins w:id="25" w:author="Rodrigo Albuquerque" w:date="2019-04-09T11:40:00Z">
        <w:r w:rsidR="00E55D5F">
          <w:t>,</w:t>
        </w:r>
      </w:ins>
      <w:r w:rsidR="00637854">
        <w:t xml:space="preserve"> um equívoco relativamente frequente (BURNI, 2015; LUBBERS et al, 2002)</w:t>
      </w:r>
      <w:r w:rsidRPr="00FE602B">
        <w:t xml:space="preserve">, </w:t>
      </w:r>
      <w:ins w:id="26" w:author="Rodrigo Albuquerque" w:date="2019-04-09T11:40:00Z">
        <w:r w:rsidR="00E55D5F">
          <w:t xml:space="preserve">mas </w:t>
        </w:r>
      </w:ins>
      <w:del w:id="27" w:author="Rodrigo Albuquerque" w:date="2019-04-09T11:40:00Z">
        <w:r w:rsidRPr="00FE602B" w:rsidDel="00E55D5F">
          <w:delText xml:space="preserve">e sim </w:delText>
        </w:r>
      </w:del>
      <w:r w:rsidRPr="00FE602B">
        <w:t>à direita</w:t>
      </w:r>
      <w:r w:rsidRPr="00FE602B">
        <w:rPr>
          <w:i/>
        </w:rPr>
        <w:t xml:space="preserve"> radical</w:t>
      </w:r>
      <w:r w:rsidRPr="00FE602B">
        <w:t xml:space="preserve"> (GOLDER, 2016; RYDGREN, 2008; RYDGREN, 2007).</w:t>
      </w:r>
    </w:p>
    <w:p w14:paraId="219AA2B3" w14:textId="159AEC4A" w:rsidR="00FE602B" w:rsidRPr="00FE602B" w:rsidRDefault="00FE602B" w:rsidP="00FE602B">
      <w:pPr>
        <w:spacing w:line="360" w:lineRule="auto"/>
        <w:ind w:firstLine="708"/>
        <w:jc w:val="both"/>
      </w:pPr>
      <w:r w:rsidRPr="00FE602B">
        <w:t>Central na ideologia da direita radical é o nacionalismo, principalmente no campo sociocultural. Uma das premissas destacadas pelos partidos aqui estudados é a nação étnica como entidade primária da organização humana, sendo</w:t>
      </w:r>
      <w:ins w:id="28" w:author="Rodrigo Albuquerque" w:date="2019-04-09T11:41:00Z">
        <w:r w:rsidR="00E55D5F">
          <w:t>,</w:t>
        </w:r>
      </w:ins>
      <w:r w:rsidRPr="00FE602B">
        <w:t xml:space="preserve"> assim, exclusivista, já que não considera como membros de uma mesma nação indivíduos de etnias </w:t>
      </w:r>
      <w:r w:rsidR="00AA4C98">
        <w:t>diferentes (GOLDER, 2016</w:t>
      </w:r>
      <w:r w:rsidRPr="00FE602B">
        <w:t xml:space="preserve">). Esses indivíduos seriam </w:t>
      </w:r>
      <w:del w:id="29" w:author="Rodrigo Albuquerque" w:date="2019-04-09T11:41:00Z">
        <w:r w:rsidRPr="00FE602B" w:rsidDel="00E55D5F">
          <w:delText xml:space="preserve">assim </w:delText>
        </w:r>
      </w:del>
      <w:r w:rsidRPr="00FE602B">
        <w:t xml:space="preserve">incapazes de serem assimilados pela cultura nacional, devendo não ser aceitos em determinado país. Os indivíduos que não se mostrarem propícios à assimilação cultural devem ser expulsos (ALTERNATIV FÜR DEUTSCHLAND, 2016). Nesse sentido, o objetivo é fortalecer as capacidades do Estado para proteger seu próprio povo: </w:t>
      </w:r>
      <w:del w:id="30" w:author="Rodrigo Albuquerque" w:date="2019-04-09T11:41:00Z">
        <w:r w:rsidRPr="00FE602B" w:rsidDel="00E55D5F">
          <w:delText xml:space="preserve">os </w:delText>
        </w:r>
      </w:del>
      <w:ins w:id="31" w:author="Rodrigo Albuquerque" w:date="2019-04-09T11:41:00Z">
        <w:r w:rsidR="00E55D5F">
          <w:t>aqueles</w:t>
        </w:r>
        <w:r w:rsidR="00E55D5F" w:rsidRPr="00FE602B">
          <w:t xml:space="preserve"> </w:t>
        </w:r>
      </w:ins>
      <w:r w:rsidRPr="00FE602B">
        <w:t xml:space="preserve">considerados membros da nação. </w:t>
      </w:r>
    </w:p>
    <w:p w14:paraId="44605FE7" w14:textId="690A3EE5" w:rsidR="00FE602B" w:rsidRPr="00FE602B" w:rsidRDefault="00FE602B" w:rsidP="00FE602B">
      <w:pPr>
        <w:spacing w:line="360" w:lineRule="auto"/>
        <w:ind w:firstLine="708"/>
        <w:jc w:val="both"/>
      </w:pPr>
      <w:r w:rsidRPr="00FE602B">
        <w:t>Importante</w:t>
      </w:r>
      <w:ins w:id="32" w:author="Rodrigo Albuquerque" w:date="2019-04-09T11:41:00Z">
        <w:r w:rsidR="00E55D5F">
          <w:t>s</w:t>
        </w:r>
      </w:ins>
      <w:r w:rsidRPr="00FE602B">
        <w:t xml:space="preserve"> para a caracterização dos partidos aqui estudados no espectro político são as frequentes referências às tradições nacionais. O foco na </w:t>
      </w:r>
      <w:r w:rsidRPr="00FE602B">
        <w:rPr>
          <w:i/>
        </w:rPr>
        <w:t>tradição</w:t>
      </w:r>
      <w:r w:rsidRPr="00FE602B">
        <w:t xml:space="preserve"> é uma premissa de partidos de direita, que se manteve como um dos poucos aspectos imutáveis dessa família ideológica ao longo do tempo (BOBBIO, 2011). Além da </w:t>
      </w:r>
      <w:r w:rsidRPr="00FE602B">
        <w:rPr>
          <w:i/>
        </w:rPr>
        <w:t>tradição</w:t>
      </w:r>
      <w:r w:rsidRPr="00FE602B">
        <w:t xml:space="preserve">, os partidos de direita enxergam os indivíduos como desiguais perante a sociedade, e aceitam tal premissa como intrínseca à natureza humana, contrariamente aos partidos à esquerda do espectro ideológico, que em larga medida possuem como meta a redução das desigualdades </w:t>
      </w:r>
      <w:del w:id="33" w:author="Rodrigo Albuquerque" w:date="2019-04-09T11:42:00Z">
        <w:r w:rsidRPr="00FE602B" w:rsidDel="00E55D5F">
          <w:delText xml:space="preserve">naturais </w:delText>
        </w:r>
      </w:del>
      <w:r w:rsidRPr="00FE602B">
        <w:t xml:space="preserve">presentes na sociedade. Ao enxergar diferentes grupos culturais como incompatíveis – como </w:t>
      </w:r>
      <w:del w:id="34" w:author="Rodrigo Albuquerque" w:date="2019-04-09T11:42:00Z">
        <w:r w:rsidRPr="00FE602B" w:rsidDel="00E55D5F">
          <w:delText xml:space="preserve">por exemplo </w:delText>
        </w:r>
      </w:del>
      <w:r w:rsidRPr="00FE602B">
        <w:t>os imigrantes muçulmanos são enxergados pelos partidos aqui estudados</w:t>
      </w:r>
      <w:ins w:id="35" w:author="Rodrigo Albuquerque" w:date="2019-04-09T11:42:00Z">
        <w:r w:rsidR="00E55D5F">
          <w:t>, por exemplo</w:t>
        </w:r>
      </w:ins>
      <w:r w:rsidRPr="00FE602B">
        <w:t xml:space="preserve"> – a direita radical adota uma lógica segregacionista, defendendo </w:t>
      </w:r>
      <w:r w:rsidRPr="00FE602B">
        <w:lastRenderedPageBreak/>
        <w:t xml:space="preserve">a deportação desses indivíduos que são “incapazes de se assimilarem à cultura ocidental”, em nome da preservação das tradições nacionais. </w:t>
      </w:r>
    </w:p>
    <w:p w14:paraId="404C0792" w14:textId="2B163324" w:rsidR="00FE602B" w:rsidRDefault="00FE602B" w:rsidP="00FE602B">
      <w:pPr>
        <w:spacing w:line="360" w:lineRule="auto"/>
        <w:ind w:firstLine="708"/>
        <w:jc w:val="both"/>
      </w:pPr>
      <w:r w:rsidRPr="00FE602B">
        <w:t>Também é central na ideologia d</w:t>
      </w:r>
      <w:ins w:id="36" w:author="Lucas Borba" w:date="2019-04-16T14:46:00Z">
        <w:r w:rsidR="004919EC">
          <w:t xml:space="preserve">a direita radical </w:t>
        </w:r>
      </w:ins>
      <w:ins w:id="37" w:author="Lucas Borba" w:date="2019-04-16T14:47:00Z">
        <w:r w:rsidR="004919EC">
          <w:t>é</w:t>
        </w:r>
      </w:ins>
      <w:del w:id="38" w:author="Lucas Borba" w:date="2019-04-16T14:46:00Z">
        <w:r w:rsidRPr="00FE602B" w:rsidDel="004919EC">
          <w:delText>o Front National e da Alternativ für Deutschland</w:delText>
        </w:r>
      </w:del>
      <w:r w:rsidRPr="00FE602B">
        <w:t xml:space="preserve"> a retórica populista. É característico desta forma de ação política a ênfase no povo</w:t>
      </w:r>
      <w:del w:id="39" w:author="Rodrigo Albuquerque" w:date="2019-04-09T11:43:00Z">
        <w:r w:rsidRPr="00FE602B" w:rsidDel="00E55D5F">
          <w:delText>,</w:delText>
        </w:r>
      </w:del>
      <w:r w:rsidRPr="00FE602B">
        <w:t xml:space="preserve"> como um elemento único e soberano. A sociedade é dividida entre o povo puro e moral e as elites usurpadoras (MÜLLER, 2016), e os populistas são os únicos representantes possíveis para este povo, que remete muito mais a um conceito imaginário do que real, já que para os populistas, o </w:t>
      </w:r>
      <w:r w:rsidRPr="00FE602B">
        <w:rPr>
          <w:i/>
        </w:rPr>
        <w:t>povo</w:t>
      </w:r>
      <w:r w:rsidRPr="00FE602B">
        <w:t xml:space="preserve"> é homogêneo e é capaz de expressar uma única opinião: aquela que é previamente formulada e defendida pelos populistas. O populismo de direita possui a característica adicional de, além de se proclamar contra uma elite, também se portar contra um grupo social, que assim como as elites, não faz parte do autêntico povo (</w:t>
      </w:r>
      <w:r w:rsidR="00AA4C98">
        <w:t>Ibid.</w:t>
      </w:r>
      <w:r w:rsidRPr="00FE602B">
        <w:t xml:space="preserve">). No caso dos partidos aqui estudados, o grupo que também é excluído deste órgão homogêneo entendido como o </w:t>
      </w:r>
      <w:r w:rsidRPr="00FE602B">
        <w:rPr>
          <w:i/>
        </w:rPr>
        <w:t>povo</w:t>
      </w:r>
      <w:r w:rsidRPr="00FE602B">
        <w:t>, são os imigrantes de origem muçulmana</w:t>
      </w:r>
      <w:r w:rsidR="00AA4C98">
        <w:t xml:space="preserve"> e não ocidental</w:t>
      </w:r>
      <w:r w:rsidRPr="00FE602B">
        <w:t xml:space="preserve">, que, como já explicitado, </w:t>
      </w:r>
      <w:ins w:id="40" w:author="Rodrigo Albuquerque" w:date="2019-04-09T11:44:00Z">
        <w:r w:rsidR="00E55D5F">
          <w:t>são</w:t>
        </w:r>
      </w:ins>
      <w:del w:id="41" w:author="Rodrigo Albuquerque" w:date="2019-04-09T11:44:00Z">
        <w:r w:rsidRPr="00FE602B" w:rsidDel="00E55D5F">
          <w:delText xml:space="preserve">é </w:delText>
        </w:r>
      </w:del>
      <w:ins w:id="42" w:author="Rodrigo Albuquerque" w:date="2019-04-09T11:44:00Z">
        <w:r w:rsidR="00E55D5F">
          <w:t xml:space="preserve"> </w:t>
        </w:r>
      </w:ins>
      <w:r w:rsidRPr="00FE602B">
        <w:t>enxergado</w:t>
      </w:r>
      <w:ins w:id="43" w:author="Rodrigo Albuquerque" w:date="2019-04-09T11:44:00Z">
        <w:r w:rsidR="00E55D5F">
          <w:t>s</w:t>
        </w:r>
      </w:ins>
      <w:r w:rsidRPr="00FE602B">
        <w:t xml:space="preserve"> pela direita radical como incapazes de serem assimilados pela cultura ocidental – seja no contexto alemão ou francês. A característica antipluralista que é intrínseca ao populismo se faz também presente na retórica d</w:t>
      </w:r>
      <w:ins w:id="44" w:author="Lucas Borba" w:date="2019-04-16T14:47:00Z">
        <w:r w:rsidR="004919EC">
          <w:t>a direita radical</w:t>
        </w:r>
      </w:ins>
      <w:del w:id="45" w:author="Lucas Borba" w:date="2019-04-16T14:47:00Z">
        <w:r w:rsidRPr="00FE602B" w:rsidDel="004919EC">
          <w:delText>o FN e do AfD</w:delText>
        </w:r>
      </w:del>
      <w:r w:rsidRPr="00FE602B">
        <w:t>, quando representantes dos partidos afirmam ser os únicos capazes de atender às demandas de seus concidadãos.</w:t>
      </w:r>
    </w:p>
    <w:p w14:paraId="3FCB4009" w14:textId="6AC07E0D" w:rsidR="00FE602B" w:rsidRPr="00AA4C98" w:rsidDel="004919EC" w:rsidRDefault="00FE602B" w:rsidP="00AA4C98">
      <w:pPr>
        <w:pStyle w:val="PargrafodaLista"/>
        <w:numPr>
          <w:ilvl w:val="2"/>
          <w:numId w:val="1"/>
        </w:numPr>
        <w:spacing w:line="360" w:lineRule="auto"/>
        <w:jc w:val="both"/>
        <w:rPr>
          <w:del w:id="46" w:author="Lucas Borba" w:date="2019-04-16T14:48:00Z"/>
          <w:rFonts w:ascii="Times" w:hAnsi="Times"/>
          <w:iCs/>
        </w:rPr>
      </w:pPr>
      <w:del w:id="47" w:author="Lucas Borba" w:date="2019-04-16T14:48:00Z">
        <w:r w:rsidRPr="00FE602B" w:rsidDel="004919EC">
          <w:delText>Um breve histórico dos casos selecionados: da alternativa ao protagonismo</w:delText>
        </w:r>
      </w:del>
    </w:p>
    <w:p w14:paraId="7364647F" w14:textId="79F15C30" w:rsidR="00FE602B" w:rsidRPr="00FE602B" w:rsidDel="004919EC" w:rsidRDefault="00FE602B" w:rsidP="00FE602B">
      <w:pPr>
        <w:pStyle w:val="PargrafodaLista"/>
        <w:numPr>
          <w:ilvl w:val="3"/>
          <w:numId w:val="1"/>
        </w:numPr>
        <w:spacing w:line="360" w:lineRule="auto"/>
        <w:jc w:val="both"/>
        <w:rPr>
          <w:del w:id="48" w:author="Lucas Borba" w:date="2019-04-16T14:48:00Z"/>
          <w:i/>
          <w:iCs/>
          <w:sz w:val="22"/>
        </w:rPr>
      </w:pPr>
      <w:del w:id="49" w:author="Lucas Borba" w:date="2019-04-16T14:48:00Z">
        <w:r w:rsidDel="004919EC">
          <w:rPr>
            <w:rFonts w:ascii="Times" w:hAnsi="Times"/>
            <w:b/>
            <w:bCs/>
          </w:rPr>
          <w:delText xml:space="preserve"> </w:delText>
        </w:r>
        <w:r w:rsidRPr="00FE602B" w:rsidDel="004919EC">
          <w:rPr>
            <w:rFonts w:ascii="Times" w:hAnsi="Times"/>
            <w:bCs/>
            <w:i/>
          </w:rPr>
          <w:delText>A Alternativ für Deutschland e a quebra do tabu da direita radical na Alemanha</w:delText>
        </w:r>
      </w:del>
    </w:p>
    <w:p w14:paraId="6D70440F" w14:textId="26041E50" w:rsidR="00FE602B" w:rsidDel="004919EC" w:rsidRDefault="00FE602B" w:rsidP="00FE602B">
      <w:pPr>
        <w:spacing w:line="360" w:lineRule="auto"/>
        <w:ind w:firstLine="708"/>
        <w:jc w:val="both"/>
        <w:rPr>
          <w:del w:id="50" w:author="Lucas Borba" w:date="2019-04-16T14:48:00Z"/>
        </w:rPr>
      </w:pPr>
      <w:del w:id="51" w:author="Lucas Borba" w:date="2019-04-16T14:48:00Z">
        <w:r w:rsidRPr="00FE602B" w:rsidDel="004919EC">
          <w:delText xml:space="preserve">O partido Alternativ für Deutschland (AfD) foi fundado no ano de 2013, pouco antes das eleições legislativas daquele ano. Tendo como fundadores e iniciais expoentes Bernard Lucke, Alexander Gauland e Konrad Adam, o AfD foi oriundo do </w:delText>
        </w:r>
        <w:r w:rsidRPr="00FE602B" w:rsidDel="004919EC">
          <w:rPr>
            <w:i/>
          </w:rPr>
          <w:delText>Wahlalternativ 2013</w:delText>
        </w:r>
        <w:r w:rsidRPr="00FE602B" w:rsidDel="004919EC">
          <w:delText xml:space="preserve"> (numa tradução livre, “Alternativa eleitoral 2013”) um movimento neoliberal surgido no mesmo ano, tendo como principal proposta a retirada do Euro de circulação da Alemanha, o que foi aproveitado pelos fundadores do AfD para a formação de um programa político para aquelas eleições. Nas eleições legislativas daquele ano, a AfD alcançou 4,7% dos votos (BUNDESWAHLLEITER, 2013), e não pôde ocupar assentos no Bundestag devido </w:delText>
        </w:r>
      </w:del>
      <w:ins w:id="52" w:author="Rodrigo Albuquerque" w:date="2019-04-09T11:45:00Z">
        <w:del w:id="53" w:author="Lucas Borba" w:date="2019-04-16T14:48:00Z">
          <w:r w:rsidR="00E55D5F" w:rsidDel="004919EC">
            <w:delText>à</w:delText>
          </w:r>
        </w:del>
      </w:ins>
      <w:del w:id="54" w:author="Lucas Borba" w:date="2019-04-16T14:48:00Z">
        <w:r w:rsidRPr="00FE602B" w:rsidDel="004919EC">
          <w:delText xml:space="preserve">ao fato de que a cláusula de barreira </w:delText>
        </w:r>
      </w:del>
      <w:ins w:id="55" w:author="Rodrigo Albuquerque" w:date="2019-04-09T11:45:00Z">
        <w:del w:id="56" w:author="Lucas Borba" w:date="2019-04-16T14:48:00Z">
          <w:r w:rsidR="00E55D5F" w:rsidDel="004919EC">
            <w:delText xml:space="preserve">de 5% </w:delText>
          </w:r>
        </w:del>
      </w:ins>
      <w:del w:id="57" w:author="Lucas Borba" w:date="2019-04-16T14:48:00Z">
        <w:r w:rsidRPr="00FE602B" w:rsidDel="004919EC">
          <w:delText xml:space="preserve">nas eleições </w:delText>
        </w:r>
      </w:del>
      <w:ins w:id="58" w:author="Rodrigo Albuquerque" w:date="2019-04-09T11:45:00Z">
        <w:del w:id="59" w:author="Lucas Borba" w:date="2019-04-16T14:48:00Z">
          <w:r w:rsidR="00E55D5F" w:rsidDel="004919EC">
            <w:delText>alemãs</w:delText>
          </w:r>
        </w:del>
      </w:ins>
      <w:del w:id="60" w:author="Lucas Borba" w:date="2019-04-16T14:48:00Z">
        <w:r w:rsidRPr="00FE602B" w:rsidDel="004919EC">
          <w:delText xml:space="preserve">na Alemanha é de 5%.  Podemos ver a distribuição </w:delText>
        </w:r>
      </w:del>
      <w:ins w:id="61" w:author="Rodrigo Albuquerque" w:date="2019-04-09T11:45:00Z">
        <w:del w:id="62" w:author="Lucas Borba" w:date="2019-04-16T14:48:00Z">
          <w:r w:rsidR="00E55D5F" w:rsidDel="004919EC">
            <w:delText xml:space="preserve">regional </w:delText>
          </w:r>
        </w:del>
      </w:ins>
      <w:del w:id="63" w:author="Lucas Borba" w:date="2019-04-16T14:48:00Z">
        <w:r w:rsidRPr="00FE602B" w:rsidDel="004919EC">
          <w:delText>dos votos no partido em 2013 na figura abaixo</w:delText>
        </w:r>
      </w:del>
      <w:ins w:id="64" w:author="Rodrigo Albuquerque" w:date="2019-04-09T11:47:00Z">
        <w:del w:id="65" w:author="Lucas Borba" w:date="2019-04-16T14:48:00Z">
          <w:r w:rsidR="00E55D5F" w:rsidDel="004919EC">
            <w:delText>a seguir</w:delText>
          </w:r>
        </w:del>
      </w:ins>
      <w:del w:id="66" w:author="Lucas Borba" w:date="2019-04-16T14:48:00Z">
        <w:r w:rsidRPr="00FE602B" w:rsidDel="004919EC">
          <w:delText xml:space="preserve">. Nas eleições para o Parlamento Europeu em 2014, a AfD recebeu 7,1% do total de votos, sendo eleitos sete deputados do partido para o órgão da União Europeia (BUNDESWAHLLEITER, 2014). </w:delText>
        </w:r>
      </w:del>
    </w:p>
    <w:p w14:paraId="06EFF142" w14:textId="62D75B16" w:rsidR="00FE602B" w:rsidRPr="00FE602B" w:rsidDel="004919EC" w:rsidRDefault="00F77366" w:rsidP="00FE602B">
      <w:pPr>
        <w:spacing w:line="360" w:lineRule="auto"/>
        <w:jc w:val="both"/>
        <w:rPr>
          <w:del w:id="67" w:author="Lucas Borba" w:date="2019-04-16T14:48:00Z"/>
        </w:rPr>
      </w:pPr>
      <w:del w:id="68" w:author="Lucas Borba" w:date="2019-04-16T14:48:00Z">
        <w:r w:rsidRPr="00F77366" w:rsidDel="004919EC">
          <w:rPr>
            <w:noProof/>
            <w:lang w:eastAsia="pt-BR"/>
          </w:rPr>
          <w:drawing>
            <wp:inline distT="0" distB="0" distL="0" distR="0" wp14:anchorId="43484853" wp14:editId="470B73A4">
              <wp:extent cx="5400040" cy="3600027"/>
              <wp:effectExtent l="0" t="0" r="0" b="635"/>
              <wp:docPr id="16" name="Imagem 16" descr="C:\Users\test\Desktop\Projeto de dissertação\scripts\boxplot_AfD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esktop\Projeto de dissertação\scripts\boxplot_AfD_201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del>
    </w:p>
    <w:p w14:paraId="3E07238E" w14:textId="54187242" w:rsidR="00FE602B" w:rsidRPr="00FE602B" w:rsidDel="004919EC" w:rsidRDefault="00FE602B" w:rsidP="00FE602B">
      <w:pPr>
        <w:spacing w:line="360" w:lineRule="auto"/>
        <w:ind w:firstLine="708"/>
        <w:jc w:val="both"/>
        <w:rPr>
          <w:del w:id="69" w:author="Lucas Borba" w:date="2019-04-16T14:48:00Z"/>
        </w:rPr>
      </w:pPr>
      <w:del w:id="70" w:author="Lucas Borba" w:date="2019-04-16T14:48:00Z">
        <w:r w:rsidRPr="00FE602B" w:rsidDel="004919EC">
          <w:delText xml:space="preserve">O ano de 2015 marcou o início de uma mudança do posicionamento político da AfD, que se moveu ainda mais à direita no espectro político. Decisivo para tal mudança foi o congresso do partido realizado na cidade de Essen, onde Frauke Petry – representante do partido na Saxônia e membro do alto escalão do seu alto escalão desde a sua fundação – consagrou-se líder da AfD. A partir de então, a questão cultural tornou-se central para o partido, que passou a se posicionar veementemente contra a imigração de muçulmanos </w:delText>
        </w:r>
      </w:del>
      <w:ins w:id="71" w:author="Rodrigo Albuquerque" w:date="2019-04-09T11:46:00Z">
        <w:del w:id="72" w:author="Lucas Borba" w:date="2019-04-16T14:48:00Z">
          <w:r w:rsidR="00E55D5F" w:rsidDel="004919EC">
            <w:delText>para a</w:delText>
          </w:r>
        </w:del>
      </w:ins>
      <w:del w:id="73" w:author="Lucas Borba" w:date="2019-04-16T14:48:00Z">
        <w:r w:rsidRPr="00FE602B" w:rsidDel="004919EC">
          <w:delText xml:space="preserve">à Alemanha, defendendo a incompatibilidade entre as </w:delText>
        </w:r>
        <w:r w:rsidR="00AA4C98" w:rsidDel="004919EC">
          <w:delText>populações (BERNING, 2017</w:delText>
        </w:r>
        <w:r w:rsidRPr="00FE602B" w:rsidDel="004919EC">
          <w:delText xml:space="preserve">). A partir de fins de 2015, quando Angela Merkel passa a defender a abertura de fronteiras da Alemanha para a recepção de refugiados e imigrantes oriundos em grande parte do Oriente Médio e norte africano, as pesquisas de opinião passam </w:delText>
        </w:r>
      </w:del>
      <w:ins w:id="74" w:author="Rodrigo Albuquerque" w:date="2019-04-09T11:46:00Z">
        <w:del w:id="75" w:author="Lucas Borba" w:date="2019-04-16T14:48:00Z">
          <w:r w:rsidR="00E55D5F" w:rsidDel="004919EC">
            <w:delText>começam</w:delText>
          </w:r>
          <w:r w:rsidR="00E55D5F" w:rsidRPr="00FE602B" w:rsidDel="004919EC">
            <w:delText xml:space="preserve"> </w:delText>
          </w:r>
        </w:del>
      </w:ins>
      <w:del w:id="76" w:author="Lucas Borba" w:date="2019-04-16T14:48:00Z">
        <w:r w:rsidRPr="00FE602B" w:rsidDel="004919EC">
          <w:delText>a indicar uma popularidade cada vez mais crescente da AfD, ao passo que decresce a preferência pelo voto no bloco conservador CDU/CSU, ao qual pertence a chanceler.</w:delText>
        </w:r>
      </w:del>
    </w:p>
    <w:p w14:paraId="32EBC95E" w14:textId="47FA2185" w:rsidR="00FE602B" w:rsidDel="004919EC" w:rsidRDefault="00FE602B" w:rsidP="00FE602B">
      <w:pPr>
        <w:spacing w:line="360" w:lineRule="auto"/>
        <w:ind w:firstLine="708"/>
        <w:jc w:val="both"/>
        <w:rPr>
          <w:del w:id="77" w:author="Lucas Borba" w:date="2019-04-16T14:48:00Z"/>
        </w:rPr>
      </w:pPr>
      <w:del w:id="78" w:author="Lucas Borba" w:date="2019-04-16T14:48:00Z">
        <w:r w:rsidRPr="00FE602B" w:rsidDel="004919EC">
          <w:delText>As eleições legislativas de 2017 marcaram a entrada da Alternativ für Deutschland no Bundestag, desta vez atingindo 12,6% do sufrágio, tornando-se o terceiro partido com maior representação no legislativo nacional. Podemos ver a distribuição dos votos na AfD nas eleições de 2017 no boxplot abaixo</w:delText>
        </w:r>
      </w:del>
      <w:ins w:id="79" w:author="Rodrigo Albuquerque" w:date="2019-04-09T11:47:00Z">
        <w:del w:id="80" w:author="Lucas Borba" w:date="2019-04-16T14:48:00Z">
          <w:r w:rsidR="00E55D5F" w:rsidDel="004919EC">
            <w:delText>a seguir</w:delText>
          </w:r>
        </w:del>
      </w:ins>
      <w:del w:id="81" w:author="Lucas Borba" w:date="2019-04-16T14:48:00Z">
        <w:r w:rsidRPr="00FE602B" w:rsidDel="004919EC">
          <w:delText>. O ponto vermelho ao centro do gráfico representa a média nacional. As abreviaturas denominam as regiões onde os melhores desempenhos da AfD foram registrados. São elas a Saxônia e a Turíngia.</w:delText>
        </w:r>
      </w:del>
    </w:p>
    <w:p w14:paraId="1A98D944" w14:textId="23326143" w:rsidR="000F6FC3" w:rsidRPr="00FE602B" w:rsidDel="004919EC" w:rsidRDefault="00F77366" w:rsidP="000F6FC3">
      <w:pPr>
        <w:spacing w:line="360" w:lineRule="auto"/>
        <w:jc w:val="both"/>
        <w:rPr>
          <w:del w:id="82" w:author="Lucas Borba" w:date="2019-04-16T14:48:00Z"/>
        </w:rPr>
      </w:pPr>
      <w:del w:id="83" w:author="Lucas Borba" w:date="2019-04-16T14:48:00Z">
        <w:r w:rsidRPr="00F77366" w:rsidDel="004919EC">
          <w:rPr>
            <w:noProof/>
            <w:lang w:eastAsia="pt-BR"/>
          </w:rPr>
          <w:drawing>
            <wp:inline distT="0" distB="0" distL="0" distR="0" wp14:anchorId="1D602C1A" wp14:editId="0D88ACE7">
              <wp:extent cx="5400040" cy="3600027"/>
              <wp:effectExtent l="0" t="0" r="0" b="635"/>
              <wp:docPr id="18" name="Imagem 18" descr="C:\Users\test\Desktop\Projeto de dissertação\scripts\boxplot_AfD_2017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st\Desktop\Projeto de dissertação\scripts\boxplot_AfD_2017_gener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del>
    </w:p>
    <w:p w14:paraId="74D3CF6E" w14:textId="71CD90D8" w:rsidR="00FE602B" w:rsidDel="004919EC" w:rsidRDefault="00FE602B" w:rsidP="00FE602B">
      <w:pPr>
        <w:spacing w:line="360" w:lineRule="auto"/>
        <w:ind w:firstLine="708"/>
        <w:jc w:val="both"/>
        <w:rPr>
          <w:del w:id="84" w:author="Lucas Borba" w:date="2019-04-16T14:48:00Z"/>
        </w:rPr>
      </w:pPr>
      <w:del w:id="85" w:author="Lucas Borba" w:date="2019-04-16T14:48:00Z">
        <w:r w:rsidRPr="00FE602B" w:rsidDel="004919EC">
          <w:delText xml:space="preserve">Apesar de ter registrado seu maior sucesso em estados do leste, não se deve menosprezar a ascensão da AfD e restringi-la somente à Alemanha Oriental. Em alguns </w:delText>
        </w:r>
        <w:r w:rsidRPr="00FE602B" w:rsidDel="004919EC">
          <w:rPr>
            <w:i/>
          </w:rPr>
          <w:delText>länder</w:delText>
        </w:r>
        <w:r w:rsidRPr="00FE602B" w:rsidDel="004919EC">
          <w:delText xml:space="preserve"> como a Baviera ou Baden-Württenberg o partido ultrapassou os 12% dos votos, demonstrando uma presença considerável. É interessante notar que a AfD teve uma forte presença em áreas onde a CDU/CSU sofreu perdas em relação aos votos na eleição federal anterior, em 2013 (FINANCIAL TIMES, 2017). Tais apontamentos levantam a hipótese de que, boa parte dos eleitores que antes preferiam o bloco conservador CDU/CSU passaram a votar na AfD devido, entre outros fatores, às políticas de acolhimento de refugiados e imigrantes colocadas em prática pelo governo Merkel, que geraram insatisfação perante o eleitorado. A</w:delText>
        </w:r>
      </w:del>
      <w:ins w:id="86" w:author="Rodrigo Albuquerque" w:date="2019-04-09T11:47:00Z">
        <w:del w:id="87" w:author="Lucas Borba" w:date="2019-04-16T14:48:00Z">
          <w:r w:rsidR="00E55D5F" w:rsidDel="004919EC">
            <w:delText xml:space="preserve"> seguir</w:delText>
          </w:r>
        </w:del>
      </w:ins>
      <w:del w:id="88" w:author="Lucas Borba" w:date="2019-04-16T14:48:00Z">
        <w:r w:rsidRPr="00FE602B" w:rsidDel="004919EC">
          <w:delText>baixo podemos ver o desempenho do partido por região. Observamos um melhor desempenho do partido em regiões ao leste do território alemão, apesar de algumas regiões ocidentais registrarem um desempenho compatível com o das regiões orientais.</w:delText>
        </w:r>
        <w:r w:rsidR="00AA4C98" w:rsidDel="004919EC">
          <w:delText xml:space="preserve"> Os dados do boxplot são provenientes do Bundeswahlleiter</w:delText>
        </w:r>
      </w:del>
      <w:ins w:id="89" w:author="Rodrigo Albuquerque" w:date="2019-04-09T11:48:00Z">
        <w:del w:id="90" w:author="Lucas Borba" w:date="2019-04-16T14:48:00Z">
          <w:r w:rsidR="00E55D5F" w:rsidDel="004919EC">
            <w:delText xml:space="preserve"> e sua </w:delText>
          </w:r>
        </w:del>
      </w:ins>
      <w:del w:id="91" w:author="Lucas Borba" w:date="2019-04-16T14:48:00Z">
        <w:r w:rsidR="00AA4C98" w:rsidDel="004919EC">
          <w:delText xml:space="preserve">, e possui como unidade de observação </w:delText>
        </w:r>
      </w:del>
      <w:ins w:id="92" w:author="Rodrigo Albuquerque" w:date="2019-04-09T11:48:00Z">
        <w:del w:id="93" w:author="Lucas Borba" w:date="2019-04-16T14:48:00Z">
          <w:r w:rsidR="00E55D5F" w:rsidDel="004919EC">
            <w:delText xml:space="preserve">é </w:delText>
          </w:r>
        </w:del>
      </w:ins>
      <w:del w:id="94" w:author="Lucas Borba" w:date="2019-04-16T14:48:00Z">
        <w:r w:rsidR="00AA4C98" w:rsidDel="004919EC">
          <w:delText>o nível distrital. Os votos estão express</w:delText>
        </w:r>
      </w:del>
      <w:ins w:id="95" w:author="Rodrigo Albuquerque" w:date="2019-04-09T11:48:00Z">
        <w:del w:id="96" w:author="Lucas Borba" w:date="2019-04-16T14:48:00Z">
          <w:r w:rsidR="00E55D5F" w:rsidDel="004919EC">
            <w:delText>o</w:delText>
          </w:r>
        </w:del>
      </w:ins>
      <w:del w:id="97" w:author="Lucas Borba" w:date="2019-04-16T14:48:00Z">
        <w:r w:rsidR="00AA4C98" w:rsidDel="004919EC">
          <w:delText>ões em números absolutos.</w:delText>
        </w:r>
      </w:del>
    </w:p>
    <w:p w14:paraId="7CC9A4F8" w14:textId="4543031C" w:rsidR="00FE602B" w:rsidDel="004919EC" w:rsidRDefault="00F77366" w:rsidP="00FE602B">
      <w:pPr>
        <w:spacing w:line="360" w:lineRule="auto"/>
        <w:jc w:val="both"/>
        <w:rPr>
          <w:del w:id="98" w:author="Lucas Borba" w:date="2019-04-16T14:48:00Z"/>
          <w:rFonts w:ascii="Times" w:hAnsi="Times"/>
          <w:b/>
        </w:rPr>
      </w:pPr>
      <w:del w:id="99" w:author="Lucas Borba" w:date="2019-04-16T14:48:00Z">
        <w:r w:rsidRPr="00F77366" w:rsidDel="004919EC">
          <w:rPr>
            <w:rFonts w:ascii="Times" w:hAnsi="Times"/>
            <w:b/>
            <w:noProof/>
            <w:lang w:eastAsia="pt-BR"/>
          </w:rPr>
          <w:drawing>
            <wp:inline distT="0" distB="0" distL="0" distR="0" wp14:anchorId="4F5DCA05" wp14:editId="5C1C132E">
              <wp:extent cx="5400040" cy="3600027"/>
              <wp:effectExtent l="0" t="0" r="0" b="635"/>
              <wp:docPr id="19" name="Imagem 19" descr="C:\Users\test\Desktop\Projeto de dissertação\scripts\boxplot_AfD_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st\Desktop\Projeto de dissertação\scripts\boxplot_AfD_201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del>
    </w:p>
    <w:p w14:paraId="5ECAC197" w14:textId="3F180D0D" w:rsidR="009E38A7" w:rsidRPr="000F6FC3" w:rsidDel="004919EC" w:rsidRDefault="009E38A7" w:rsidP="009E38A7">
      <w:pPr>
        <w:spacing w:line="360" w:lineRule="auto"/>
        <w:ind w:firstLine="708"/>
        <w:jc w:val="both"/>
        <w:rPr>
          <w:del w:id="100" w:author="Lucas Borba" w:date="2019-04-16T14:48:00Z"/>
        </w:rPr>
      </w:pPr>
      <w:del w:id="101" w:author="Lucas Borba" w:date="2019-04-16T14:48:00Z">
        <w:r w:rsidDel="004919EC">
          <w:delText xml:space="preserve">Antes do surgimento da AfD, nenhum partido de direita radical registrou um desempenho eleitoral uniforme, tampouco suficiente para ultrapassar a cláusula de barreira de 5% dos votos em todos os territórios nacionais para a entrada do partido no parlamento. O partido desta </w:delText>
        </w:r>
        <w:r w:rsidRPr="00E55D5F" w:rsidDel="004919EC">
          <w:rPr>
            <w:highlight w:val="yellow"/>
            <w:rPrChange w:id="102" w:author="Rodrigo Albuquerque" w:date="2019-04-09T11:49:00Z">
              <w:rPr/>
            </w:rPrChange>
          </w:rPr>
          <w:delText>família partidária</w:delText>
        </w:r>
        <w:r w:rsidDel="004919EC">
          <w:delText xml:space="preserve"> de maior expressão até o surgimento da AfD foi o Nationaldemokratische Partei Deutschlands – NPD, que possuía entre seus integrantes alguns remanescentes do partido nazista da primeira metade do século XX. Abaixo podemos ver o desempenho do NPD ao longo do tempo.</w:delText>
        </w:r>
      </w:del>
    </w:p>
    <w:p w14:paraId="2371B5AB" w14:textId="217F08E4" w:rsidR="009E38A7" w:rsidDel="004919EC" w:rsidRDefault="00F77366" w:rsidP="00F77366">
      <w:pPr>
        <w:spacing w:line="360" w:lineRule="auto"/>
        <w:jc w:val="center"/>
        <w:rPr>
          <w:del w:id="103" w:author="Lucas Borba" w:date="2019-04-16T14:48:00Z"/>
          <w:rFonts w:ascii="Times" w:hAnsi="Times"/>
          <w:b/>
        </w:rPr>
      </w:pPr>
      <w:del w:id="104" w:author="Lucas Borba" w:date="2019-04-16T14:48:00Z">
        <w:r w:rsidRPr="00F77366" w:rsidDel="004919EC">
          <w:rPr>
            <w:rFonts w:ascii="Times" w:hAnsi="Times"/>
            <w:b/>
            <w:noProof/>
            <w:lang w:eastAsia="pt-BR"/>
          </w:rPr>
          <w:drawing>
            <wp:inline distT="0" distB="0" distL="0" distR="0" wp14:anchorId="3C18C518" wp14:editId="1D4E0D73">
              <wp:extent cx="5400040" cy="3150023"/>
              <wp:effectExtent l="0" t="0" r="0" b="0"/>
              <wp:docPr id="21" name="Imagem 21" descr="C:\Users\test\Desktop\Projeto de dissertação\scripts\NPD_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est\Desktop\Projeto de dissertação\scripts\NPD_timeserie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150023"/>
                      </a:xfrm>
                      <a:prstGeom prst="rect">
                        <a:avLst/>
                      </a:prstGeom>
                      <a:noFill/>
                      <a:ln>
                        <a:noFill/>
                      </a:ln>
                    </pic:spPr>
                  </pic:pic>
                </a:graphicData>
              </a:graphic>
            </wp:inline>
          </w:drawing>
        </w:r>
      </w:del>
    </w:p>
    <w:p w14:paraId="5C53259B" w14:textId="42071BF3" w:rsidR="000F6FC3" w:rsidRPr="00D33168" w:rsidDel="004919EC" w:rsidRDefault="000F6FC3" w:rsidP="000F6FC3">
      <w:pPr>
        <w:pStyle w:val="PargrafodaLista"/>
        <w:numPr>
          <w:ilvl w:val="3"/>
          <w:numId w:val="1"/>
        </w:numPr>
        <w:spacing w:line="360" w:lineRule="auto"/>
        <w:jc w:val="both"/>
        <w:rPr>
          <w:del w:id="105" w:author="Lucas Borba" w:date="2019-04-16T14:48:00Z"/>
          <w:rFonts w:ascii="Times" w:hAnsi="Times"/>
          <w:i/>
          <w:lang w:val="en-US"/>
        </w:rPr>
      </w:pPr>
      <w:del w:id="106" w:author="Lucas Borba" w:date="2019-04-16T14:48:00Z">
        <w:r w:rsidRPr="00D33168" w:rsidDel="004919EC">
          <w:rPr>
            <w:rFonts w:ascii="Times" w:hAnsi="Times"/>
            <w:i/>
            <w:lang w:val="en-US"/>
          </w:rPr>
          <w:delText xml:space="preserve"> O Front National: de outsider a mainstream?</w:delText>
        </w:r>
      </w:del>
    </w:p>
    <w:p w14:paraId="7CD685E5" w14:textId="3BFE92FE" w:rsidR="000F6FC3" w:rsidRPr="000F6FC3" w:rsidDel="004919EC" w:rsidRDefault="000F6FC3" w:rsidP="000F6FC3">
      <w:pPr>
        <w:spacing w:line="360" w:lineRule="auto"/>
        <w:ind w:firstLine="708"/>
        <w:jc w:val="both"/>
        <w:rPr>
          <w:del w:id="107" w:author="Lucas Borba" w:date="2019-04-16T14:48:00Z"/>
        </w:rPr>
      </w:pPr>
      <w:del w:id="108" w:author="Lucas Borba" w:date="2019-04-16T14:48:00Z">
        <w:r w:rsidRPr="000F6FC3" w:rsidDel="004919EC">
          <w:delText>O Front National</w:delText>
        </w:r>
        <w:r w:rsidRPr="000F6FC3" w:rsidDel="004919EC">
          <w:rPr>
            <w:i/>
          </w:rPr>
          <w:delText xml:space="preserve"> </w:delText>
        </w:r>
        <w:r w:rsidRPr="000F6FC3" w:rsidDel="004919EC">
          <w:delText xml:space="preserve">surgiu, no ano de 1972, como um novo partido para concorrer às eleições do ano seguinte. Jean-Marie Le Pen – que esteve presente na Guerra da Argélia, com participação paramilitar e até então apoiador do movimento contra a independência da Argélia – foi fundador e líder da nova organização (DAVIES, 2002), e assim seguiu até ser sucedido por sua filha no ano de 2011. </w:delText>
        </w:r>
      </w:del>
    </w:p>
    <w:p w14:paraId="4CDB932F" w14:textId="64489407" w:rsidR="000F6FC3" w:rsidDel="004919EC" w:rsidRDefault="000F6FC3" w:rsidP="000F6FC3">
      <w:pPr>
        <w:spacing w:line="360" w:lineRule="auto"/>
        <w:ind w:firstLine="708"/>
        <w:jc w:val="both"/>
        <w:rPr>
          <w:del w:id="109" w:author="Lucas Borba" w:date="2019-04-16T14:48:00Z"/>
        </w:rPr>
      </w:pPr>
      <w:del w:id="110" w:author="Lucas Borba" w:date="2019-04-16T14:48:00Z">
        <w:r w:rsidRPr="000F6FC3" w:rsidDel="004919EC">
          <w:delText xml:space="preserve">Apesar de ter sido fundado oficialmente como partido no ano de 1972, o partido permaneceu sem resultados expressivos até o início da década de 1980, quando em 1983, na cidade de Dreux, o secretário geral do </w:delText>
        </w:r>
        <w:r w:rsidRPr="000F6FC3" w:rsidDel="004919EC">
          <w:rPr>
            <w:i/>
          </w:rPr>
          <w:delText>Front National</w:delText>
        </w:r>
        <w:r w:rsidRPr="000F6FC3" w:rsidDel="004919EC">
          <w:delText xml:space="preserve"> à época, Jean-Pierre Stirbois, obteve 16,72% dos votos (AJCHENBAUM, 2007). O primeiro grande feito do </w:delText>
        </w:r>
        <w:r w:rsidRPr="000F6FC3" w:rsidDel="004919EC">
          <w:rPr>
            <w:i/>
          </w:rPr>
          <w:delText>Front National</w:delText>
        </w:r>
        <w:r w:rsidRPr="000F6FC3" w:rsidDel="004919EC">
          <w:delText xml:space="preserve"> e de seu fundador ocorreu durante as eleições presidenciais de 2002, onde Jean-Marie Le Pen conseguiu levar a disputa para o segundo turno, conseguindo 16,86% dos votos no primeiro turno. No segundo turno, o percentual de votos de Le Pen foi praticamente inalterado, e perdeu com 17,79% dos votos, contra 82,21% de Jacques Chirac (MINISTÈRE DE L’INTERIEUR, 2002). Podemos ver abaixo uma série temporal do desempenho do partido</w:delText>
        </w:r>
        <w:r w:rsidR="009016A7" w:rsidDel="004919EC">
          <w:delText xml:space="preserve"> em eleições legislativas</w:delText>
        </w:r>
        <w:r w:rsidRPr="000F6FC3" w:rsidDel="004919EC">
          <w:delText xml:space="preserve"> desde a sua fundação.</w:delText>
        </w:r>
      </w:del>
    </w:p>
    <w:p w14:paraId="1EAA489E" w14:textId="424F0C70" w:rsidR="000F6FC3" w:rsidDel="004919EC" w:rsidRDefault="00DD28D7" w:rsidP="00126347">
      <w:pPr>
        <w:spacing w:line="360" w:lineRule="auto"/>
        <w:jc w:val="center"/>
        <w:rPr>
          <w:del w:id="111" w:author="Lucas Borba" w:date="2019-04-16T14:48:00Z"/>
        </w:rPr>
      </w:pPr>
      <w:del w:id="112" w:author="Lucas Borba" w:date="2019-04-16T14:48:00Z">
        <w:r w:rsidRPr="00DD28D7" w:rsidDel="004919EC">
          <w:rPr>
            <w:noProof/>
            <w:lang w:eastAsia="pt-BR"/>
          </w:rPr>
          <w:drawing>
            <wp:inline distT="0" distB="0" distL="0" distR="0" wp14:anchorId="5666C58D" wp14:editId="3FB584B8">
              <wp:extent cx="5400040" cy="3150023"/>
              <wp:effectExtent l="0" t="0" r="0" b="0"/>
              <wp:docPr id="22" name="Imagem 22" descr="C:\Users\test\Desktop\Projeto de dissertação\scripts\FN_vote_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est\Desktop\Projeto de dissertação\scripts\FN_vote_timeseri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3150023"/>
                      </a:xfrm>
                      <a:prstGeom prst="rect">
                        <a:avLst/>
                      </a:prstGeom>
                      <a:noFill/>
                      <a:ln>
                        <a:noFill/>
                      </a:ln>
                    </pic:spPr>
                  </pic:pic>
                </a:graphicData>
              </a:graphic>
            </wp:inline>
          </w:drawing>
        </w:r>
      </w:del>
    </w:p>
    <w:p w14:paraId="05B0A760" w14:textId="480376B5" w:rsidR="000F6FC3" w:rsidDel="004919EC" w:rsidRDefault="000F6FC3" w:rsidP="000F6FC3">
      <w:pPr>
        <w:spacing w:line="360" w:lineRule="auto"/>
        <w:ind w:firstLine="708"/>
        <w:contextualSpacing/>
        <w:jc w:val="both"/>
        <w:rPr>
          <w:del w:id="113" w:author="Lucas Borba" w:date="2019-04-16T14:48:00Z"/>
        </w:rPr>
      </w:pPr>
      <w:del w:id="114" w:author="Lucas Borba" w:date="2019-04-16T14:48:00Z">
        <w:r w:rsidRPr="000F6FC3" w:rsidDel="004919EC">
          <w:delText xml:space="preserve">No ano de 2011, Marine Le Pen, filha de Jean-Marie Le Pen, assume a liderança do FN e inicia uma campanha de “desradicalização” do partido, procurando sempre deixar de lado atitudes racistas e antissemitas, e sempre reforçando o caráter democrático do FN. Uma atenção maior é dada às propostas de controle migratório, restrição dos vistos e de pedidos de asilo, redução do desemprego – promovendo uma visão dos imigrantes como sendo contribuintes para o </w:delText>
        </w:r>
      </w:del>
      <w:ins w:id="115" w:author="Rodrigo Albuquerque" w:date="2019-04-09T11:50:00Z">
        <w:del w:id="116" w:author="Lucas Borba" w:date="2019-04-16T14:48:00Z">
          <w:r w:rsidR="00FD05B0" w:rsidDel="004919EC">
            <w:delText xml:space="preserve">seu </w:delText>
          </w:r>
        </w:del>
      </w:ins>
      <w:del w:id="117" w:author="Lucas Borba" w:date="2019-04-16T14:48:00Z">
        <w:r w:rsidRPr="000F6FC3" w:rsidDel="004919EC">
          <w:delText xml:space="preserve">aumento do mesmo (FRONT NATIONAL, 2012) – e a criação de uma moeda nacional, visando a retirada do Euro de circulação na França. A saída da União Europeia também é defendida pelo partido, sendo assim um dos principais partidos eurocéticos do velho continente. Na figura abaixo podemos ver o desempenho do FN em cada </w:delText>
        </w:r>
        <w:commentRangeStart w:id="118"/>
        <w:r w:rsidRPr="000F6FC3" w:rsidDel="004919EC">
          <w:delText xml:space="preserve">constituência </w:delText>
        </w:r>
        <w:commentRangeEnd w:id="118"/>
        <w:r w:rsidR="00FD05B0" w:rsidDel="004919EC">
          <w:rPr>
            <w:rStyle w:val="Refdecomentrio"/>
          </w:rPr>
          <w:commentReference w:id="118"/>
        </w:r>
        <w:r w:rsidRPr="000F6FC3" w:rsidDel="004919EC">
          <w:delText>na França ao longo dos anos. Quanto mais próximas as linhas negras, mais nacionalizado é o desempenho do partido, significando que o seu resultado foi mais uniforme em todo o território nacional. A linha vermelha representa o ajuste linear entre os votos do partido nas constituências.</w:delText>
        </w:r>
      </w:del>
    </w:p>
    <w:p w14:paraId="6511B669" w14:textId="47EDC6A9" w:rsidR="000F6FC3" w:rsidDel="004919EC" w:rsidRDefault="000F6FC3" w:rsidP="000F6FC3">
      <w:pPr>
        <w:spacing w:line="360" w:lineRule="auto"/>
        <w:contextualSpacing/>
        <w:jc w:val="both"/>
        <w:rPr>
          <w:del w:id="119" w:author="Lucas Borba" w:date="2019-04-16T14:48:00Z"/>
        </w:rPr>
      </w:pPr>
    </w:p>
    <w:p w14:paraId="738FBE3F" w14:textId="5FFC8FED" w:rsidR="000F6FC3" w:rsidRPr="000F6FC3" w:rsidDel="004919EC" w:rsidRDefault="00350A35" w:rsidP="000F6FC3">
      <w:pPr>
        <w:spacing w:line="360" w:lineRule="auto"/>
        <w:contextualSpacing/>
        <w:jc w:val="both"/>
        <w:rPr>
          <w:del w:id="120" w:author="Lucas Borba" w:date="2019-04-16T14:48:00Z"/>
        </w:rPr>
      </w:pPr>
      <w:del w:id="121" w:author="Lucas Borba" w:date="2019-04-16T14:48:00Z">
        <w:r w:rsidRPr="00350A35" w:rsidDel="004919EC">
          <w:rPr>
            <w:noProof/>
            <w:lang w:eastAsia="pt-BR"/>
          </w:rPr>
          <w:drawing>
            <wp:inline distT="0" distB="0" distL="0" distR="0" wp14:anchorId="31B16029" wp14:editId="7CC2CC26">
              <wp:extent cx="5400040" cy="3600027"/>
              <wp:effectExtent l="0" t="0" r="0" b="635"/>
              <wp:docPr id="15" name="Imagem 15" descr="C:\Users\test\Desktop\Projeto de dissertação\scripts\FN_cst_level_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Desktop\Projeto de dissertação\scripts\FN_cst_level_timeseri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del>
    </w:p>
    <w:p w14:paraId="6C826A80" w14:textId="53202DB2" w:rsidR="00F375CD" w:rsidRPr="009E38A7" w:rsidDel="004919EC" w:rsidRDefault="000F6FC3" w:rsidP="00AA4C98">
      <w:pPr>
        <w:spacing w:after="0" w:line="360" w:lineRule="auto"/>
        <w:ind w:firstLine="708"/>
        <w:jc w:val="both"/>
        <w:rPr>
          <w:del w:id="122" w:author="Lucas Borba" w:date="2019-04-16T14:48:00Z"/>
        </w:rPr>
      </w:pPr>
      <w:del w:id="123" w:author="Lucas Borba" w:date="2019-04-16T14:48:00Z">
        <w:r w:rsidRPr="000F6FC3" w:rsidDel="004919EC">
          <w:delText>As eleições para o Parlamento Europeu de 2014 consolidaram o partido no cenário político, em âmbito nacional e continental. O FN elegeu 24 eurodeputados para o Parlamento Europeu, cerca de um terço do total de deputados que a França tem nesta instituição, se constituindo como o maior partido francês no órgão legislativo da UE. Como referido na introdução deste artigo, as eleições presidenciais de 2017 fo</w:delText>
        </w:r>
      </w:del>
      <w:ins w:id="124" w:author="Rodrigo Albuquerque" w:date="2019-04-09T11:51:00Z">
        <w:del w:id="125" w:author="Lucas Borba" w:date="2019-04-16T14:48:00Z">
          <w:r w:rsidR="00FD05B0" w:rsidDel="004919EC">
            <w:delText>ram</w:delText>
          </w:r>
        </w:del>
      </w:ins>
      <w:del w:id="126" w:author="Lucas Borba" w:date="2019-04-16T14:48:00Z">
        <w:r w:rsidRPr="000F6FC3" w:rsidDel="004919EC">
          <w:delText>i marcada</w:delText>
        </w:r>
      </w:del>
      <w:ins w:id="127" w:author="Rodrigo Albuquerque" w:date="2019-04-09T11:51:00Z">
        <w:del w:id="128" w:author="Lucas Borba" w:date="2019-04-16T14:48:00Z">
          <w:r w:rsidR="00FD05B0" w:rsidDel="004919EC">
            <w:delText>s</w:delText>
          </w:r>
        </w:del>
      </w:ins>
      <w:del w:id="129" w:author="Lucas Borba" w:date="2019-04-16T14:48:00Z">
        <w:r w:rsidRPr="000F6FC3" w:rsidDel="004919EC">
          <w:delText xml:space="preserve"> por um resultado expressivo da líder do partido e candidata ao cargo executivo francês, Marine Le Pen, que obteve 21,3% e 33,9% dos votos no primeiro e segundo turno, respectivamente. </w:delText>
        </w:r>
      </w:del>
      <w:ins w:id="130" w:author="Rodrigo Albuquerque" w:date="2019-04-09T11:52:00Z">
        <w:del w:id="131" w:author="Lucas Borba" w:date="2019-04-16T14:48:00Z">
          <w:r w:rsidR="00FD05B0" w:rsidDel="004919EC">
            <w:delText xml:space="preserve">Esse foi o melhor </w:delText>
          </w:r>
        </w:del>
      </w:ins>
      <w:del w:id="132" w:author="Lucas Borba" w:date="2019-04-16T14:48:00Z">
        <w:r w:rsidRPr="000F6FC3" w:rsidDel="004919EC">
          <w:delText>O resultado ficou marcado como o melhor desempenho eleitoral do FN nas eleições presidenciais francesas desde a sua fundação, registrando o sucesso da nova fase do partido.</w:delText>
        </w:r>
      </w:del>
    </w:p>
    <w:p w14:paraId="623C94D4" w14:textId="77777777" w:rsidR="009F17F1" w:rsidRPr="00654489" w:rsidRDefault="009F17F1" w:rsidP="009F17F1">
      <w:pPr>
        <w:pStyle w:val="PargrafodaLista"/>
        <w:numPr>
          <w:ilvl w:val="0"/>
          <w:numId w:val="1"/>
        </w:numPr>
        <w:spacing w:line="360" w:lineRule="auto"/>
        <w:jc w:val="both"/>
        <w:rPr>
          <w:rFonts w:ascii="Times" w:hAnsi="Times"/>
          <w:b/>
          <w:sz w:val="28"/>
          <w:szCs w:val="28"/>
        </w:rPr>
      </w:pPr>
      <w:r w:rsidRPr="00654489">
        <w:rPr>
          <w:rFonts w:ascii="Times" w:hAnsi="Times"/>
          <w:b/>
          <w:sz w:val="28"/>
          <w:szCs w:val="28"/>
        </w:rPr>
        <w:t>Justificativa</w:t>
      </w:r>
    </w:p>
    <w:p w14:paraId="49266B3F" w14:textId="4D74AD71" w:rsidR="006D74E5" w:rsidRDefault="009F17F1" w:rsidP="009F17F1">
      <w:pPr>
        <w:spacing w:line="360" w:lineRule="auto"/>
        <w:ind w:firstLine="708"/>
        <w:jc w:val="both"/>
        <w:rPr>
          <w:rFonts w:ascii="Times" w:hAnsi="Times"/>
        </w:rPr>
      </w:pPr>
      <w:r>
        <w:rPr>
          <w:rFonts w:ascii="Times" w:hAnsi="Times"/>
        </w:rPr>
        <w:t xml:space="preserve">Este projeto de dissertação é justificado, dentre outros fatores, por tratar de uma temática recorrente na atualidade. </w:t>
      </w:r>
      <w:ins w:id="133" w:author="Lucas Borba" w:date="2019-04-16T14:48:00Z">
        <w:r w:rsidR="004919EC">
          <w:rPr>
            <w:rFonts w:ascii="Times" w:hAnsi="Times"/>
          </w:rPr>
          <w:t>T</w:t>
        </w:r>
      </w:ins>
      <w:commentRangeStart w:id="134"/>
      <w:del w:id="135" w:author="Lucas Borba" w:date="2019-04-16T14:48:00Z">
        <w:r w:rsidR="009016A7" w:rsidDel="004919EC">
          <w:rPr>
            <w:rFonts w:ascii="Times" w:hAnsi="Times"/>
          </w:rPr>
          <w:delText>Na minha concepção</w:delText>
        </w:r>
        <w:commentRangeEnd w:id="134"/>
        <w:r w:rsidR="00FD05B0" w:rsidDel="004919EC">
          <w:rPr>
            <w:rStyle w:val="Refdecomentrio"/>
          </w:rPr>
          <w:commentReference w:id="134"/>
        </w:r>
        <w:r w:rsidR="009016A7" w:rsidDel="004919EC">
          <w:rPr>
            <w:rFonts w:ascii="Times" w:hAnsi="Times"/>
          </w:rPr>
          <w:delText>,</w:delText>
        </w:r>
        <w:r w:rsidR="006D74E5" w:rsidDel="004919EC">
          <w:rPr>
            <w:rFonts w:ascii="Times" w:hAnsi="Times"/>
          </w:rPr>
          <w:delText xml:space="preserve"> t</w:delText>
        </w:r>
      </w:del>
      <w:r w:rsidR="006D74E5">
        <w:rPr>
          <w:rFonts w:ascii="Times" w:hAnsi="Times"/>
        </w:rPr>
        <w:t>oda pesquisa produzida na academia deve ter implicações sociais relevantes, evitando o fechamento do círcu</w:t>
      </w:r>
      <w:r w:rsidR="003F4FED">
        <w:rPr>
          <w:rFonts w:ascii="Times" w:hAnsi="Times"/>
        </w:rPr>
        <w:t>lo intelectual em torno de si próprio. Nesse sentido, para além da justificativa acadêmica da importância deste projeto de pesquisa, procura-se também destacar as implicações sociais do fenômeno analisado.</w:t>
      </w:r>
    </w:p>
    <w:p w14:paraId="61ED2EBF" w14:textId="77777777" w:rsidR="003F4FED" w:rsidRPr="003F4FED" w:rsidRDefault="003F4FED" w:rsidP="003F4FED">
      <w:pPr>
        <w:pStyle w:val="PargrafodaLista"/>
        <w:numPr>
          <w:ilvl w:val="1"/>
          <w:numId w:val="1"/>
        </w:numPr>
        <w:spacing w:line="360" w:lineRule="auto"/>
        <w:jc w:val="both"/>
        <w:rPr>
          <w:rFonts w:ascii="Times" w:hAnsi="Times"/>
          <w:b/>
        </w:rPr>
      </w:pPr>
      <w:r>
        <w:rPr>
          <w:rFonts w:ascii="Times" w:hAnsi="Times"/>
          <w:b/>
        </w:rPr>
        <w:t xml:space="preserve"> Justificativa </w:t>
      </w:r>
      <w:r w:rsidR="002127FD">
        <w:rPr>
          <w:rFonts w:ascii="Times" w:hAnsi="Times"/>
          <w:b/>
        </w:rPr>
        <w:t>acadêmica</w:t>
      </w:r>
    </w:p>
    <w:p w14:paraId="63272D93" w14:textId="6CA6EAE7" w:rsidR="00EE6749" w:rsidRPr="00D33168" w:rsidRDefault="003F4FED" w:rsidP="003F4FED">
      <w:pPr>
        <w:spacing w:line="360" w:lineRule="auto"/>
        <w:jc w:val="both"/>
        <w:rPr>
          <w:rFonts w:ascii="Times" w:hAnsi="Times"/>
          <w:lang w:val="de-DE"/>
        </w:rPr>
      </w:pPr>
      <w:r>
        <w:rPr>
          <w:rFonts w:ascii="Times" w:hAnsi="Times"/>
        </w:rPr>
        <w:tab/>
        <w:t>A produção sobre a temática tratada neste projeto ainda é escassa na academia brasileira. Trabalhos como o de Burni (2015) analisam o fenômeno da ascensão de partidos de direita radical com dados a nível agregado, levando ao questionamento de possíveis</w:t>
      </w:r>
      <w:r w:rsidR="002127FD">
        <w:rPr>
          <w:rFonts w:ascii="Times" w:hAnsi="Times"/>
        </w:rPr>
        <w:t xml:space="preserve"> problemas de falácia ecológica, além de possuir um escopo temporal curto – no caso do trabalho citado, são analisados dados somente de uma única eleição, não havendo variação temporal nas variáveis observadas. Diversos trabalhos produzidos no exterior </w:t>
      </w:r>
      <w:r w:rsidR="002127FD">
        <w:rPr>
          <w:rFonts w:ascii="Times" w:hAnsi="Times"/>
        </w:rPr>
        <w:lastRenderedPageBreak/>
        <w:t xml:space="preserve">também sofrem de problemas em relação aos dados. </w:t>
      </w:r>
      <w:r w:rsidR="002127FD" w:rsidRPr="00D33168">
        <w:rPr>
          <w:rFonts w:ascii="Times" w:hAnsi="Times"/>
          <w:lang w:val="de-DE"/>
        </w:rPr>
        <w:t xml:space="preserve">Polyakova </w:t>
      </w:r>
      <w:r w:rsidR="002127FD" w:rsidRPr="00FE602B">
        <w:rPr>
          <w:rFonts w:ascii="Times" w:hAnsi="Times"/>
        </w:rPr>
        <w:fldChar w:fldCharType="begin"/>
      </w:r>
      <w:r w:rsidR="002127FD" w:rsidRPr="00D33168">
        <w:rPr>
          <w:rFonts w:ascii="Times" w:hAnsi="Times"/>
          <w:lang w:val="de-DE"/>
        </w:rPr>
        <w:instrText xml:space="preserve"> ADDIN ZOTERO_ITEM CSL_CITATION {"citationID":"2wGTE6L9","properties":{"formattedCitation":"(2015)","plainCitation":"(2015)","noteIndex":0},"citationItems":[{"id":69,"uris":["http://zotero.org/users/local/kgFcOZWi/items/CIPR58R3"],"uri":["http://zotero.org/users/local/kgFcOZWi/items/CIPR58R3"],"itemData":{"id":69,"type":"book","title":"The dark side of European integration: social foundations and cultural determinants of the rise of radical right movements in Contemporary Europe","collection-title":"Explorations of the Far Right","publisher":"Ibidem Press","publisher-place":"Stuttgart","volume":"4","archive_location":"file:///C:/Users/test/Downloads/(Explorations%20of%20the%20Far%20Right%20-%20Volume%204)%20Alina%20Polyakova%20-%20The%20Dark%20Side%20of%20European%20Integration%20_%20Social%20Foundations%20and%20Cultural%20Determinants%20of%20the%20Rise%20of%20Radical%20Right%20Movements%20in%20Contemporary.epub","event-place":"Stuttgart","author":[{"family":"Polyakova","given":"Alina"}],"issued":{"date-parts":[["2015"]]}},"suppress-author":true}],"schema":"https://github.com/citation-style-language/schema/raw/master/csl-citation.json"} </w:instrText>
      </w:r>
      <w:r w:rsidR="002127FD" w:rsidRPr="00FE602B">
        <w:rPr>
          <w:rFonts w:ascii="Times" w:hAnsi="Times"/>
        </w:rPr>
        <w:fldChar w:fldCharType="separate"/>
      </w:r>
      <w:r w:rsidR="002127FD" w:rsidRPr="00D33168">
        <w:rPr>
          <w:rFonts w:ascii="Times" w:hAnsi="Times" w:cs="Times"/>
          <w:lang w:val="de-DE"/>
        </w:rPr>
        <w:t>(2015)</w:t>
      </w:r>
      <w:r w:rsidR="002127FD" w:rsidRPr="00FE602B">
        <w:rPr>
          <w:rFonts w:ascii="Times" w:hAnsi="Times"/>
        </w:rPr>
        <w:fldChar w:fldCharType="end"/>
      </w:r>
      <w:r w:rsidR="002127FD" w:rsidRPr="00D33168">
        <w:rPr>
          <w:rFonts w:ascii="Times" w:hAnsi="Times"/>
          <w:lang w:val="de-DE"/>
        </w:rPr>
        <w:t xml:space="preserve">, Becker &amp; Fetzer </w:t>
      </w:r>
      <w:r w:rsidR="002127FD" w:rsidRPr="00FE602B">
        <w:rPr>
          <w:rFonts w:ascii="Times" w:hAnsi="Times"/>
        </w:rPr>
        <w:fldChar w:fldCharType="begin"/>
      </w:r>
      <w:r w:rsidR="002127FD" w:rsidRPr="00D33168">
        <w:rPr>
          <w:rFonts w:ascii="Times" w:hAnsi="Times"/>
          <w:lang w:val="de-DE"/>
        </w:rPr>
        <w:instrText xml:space="preserve"> ADDIN ZOTERO_ITEM CSL_CITATION {"citationID":"YFCTciPi","properties":{"formattedCitation":"(2016)","plainCitation":"(2016)","noteIndex":0},"citationItems":[{"id":102,"uris":["http://zotero.org/users/local/kgFcOZWi/items/DFGTEDIE"],"uri":["http://zotero.org/users/local/kgFcOZWi/items/DFGTEDIE"],"itemData":{"id":102,"type":"article-journal","title":"Does Migration Cause Extreme Voting?","container-title":"Working paper.","page":"1-63","abstract":"The 2004 accession of 8 Eastern European countries (plus Cyprus and Malta)\nto the European Union (EU) was overshadowed by feared mass migration of\nworkers from the East due to the EU’s rules on free mobility of labour. While\nmany incumbent EU countries imposed temporary restrictions on labour mobility, the United Kingdom did not impose any such restrictions. We document\nthat following accession at least 1 million people (ca. 3% of the UK working\nage population) migrated from Eastern Europe to the UK. Places that received\nlarge numbers of migrants from Eastern Europe saw a significant increase in\nanti-European sentiment after 2004, measured by vote shares for the UK Independence Party (UKIP) in elections to the European Parliament. We show that\nthe migration wave depressed wages at the lower end of the wage distribution\nand contributed to increased pressure on public services and housing","author":[{"literal":"Becker, Sascha"},{"literal":"Fetzer, Thiemo"}],"issued":{"date-parts":[["2016",10]]}},"suppress-author":true}],"schema":"https://github.com/citation-style-language/schema/raw/master/csl-citation.json"} </w:instrText>
      </w:r>
      <w:r w:rsidR="002127FD" w:rsidRPr="00FE602B">
        <w:rPr>
          <w:rFonts w:ascii="Times" w:hAnsi="Times"/>
        </w:rPr>
        <w:fldChar w:fldCharType="separate"/>
      </w:r>
      <w:r w:rsidR="002127FD" w:rsidRPr="00D33168">
        <w:rPr>
          <w:rFonts w:ascii="Times" w:hAnsi="Times" w:cs="Times"/>
          <w:lang w:val="de-DE"/>
        </w:rPr>
        <w:t>(2016)</w:t>
      </w:r>
      <w:r w:rsidR="002127FD" w:rsidRPr="00FE602B">
        <w:rPr>
          <w:rFonts w:ascii="Times" w:hAnsi="Times"/>
        </w:rPr>
        <w:fldChar w:fldCharType="end"/>
      </w:r>
      <w:r w:rsidR="002127FD" w:rsidRPr="00D33168">
        <w:rPr>
          <w:rFonts w:ascii="Times" w:hAnsi="Times"/>
          <w:lang w:val="de-DE"/>
        </w:rPr>
        <w:t xml:space="preserve">, Givens </w:t>
      </w:r>
      <w:r w:rsidR="002127FD" w:rsidRPr="00FE602B">
        <w:rPr>
          <w:rFonts w:ascii="Times" w:hAnsi="Times"/>
        </w:rPr>
        <w:fldChar w:fldCharType="begin"/>
      </w:r>
      <w:r w:rsidR="002127FD" w:rsidRPr="00D33168">
        <w:rPr>
          <w:rFonts w:ascii="Times" w:hAnsi="Times"/>
          <w:lang w:val="de-DE"/>
        </w:rPr>
        <w:instrText xml:space="preserve"> ADDIN ZOTERO_ITEM CSL_CITATION {"citationID":"pbqOwFE4","properties":{"formattedCitation":"(2005)","plainCitation":"(2005)","noteIndex":0},"citationItems":[{"id":107,"uris":["http://zotero.org/users/local/kgFcOZWi/items/NCGDW9LL"],"uri":["http://zotero.org/users/local/kgFcOZWi/items/NCGDW9LL"],"itemData":{"id":107,"type":"book","title":"Voting radical righ in Western Europe","publisher":"Cambridge University Press","publisher-place":"Cambridge","event-place":"Cambridge","author":[{"literal":"Givens, Terri"}],"issued":{"date-parts":[["2005"]]}},"suppress-author":true}],"schema":"https://github.com/citation-style-language/schema/raw/master/csl-citation.json"} </w:instrText>
      </w:r>
      <w:r w:rsidR="002127FD" w:rsidRPr="00FE602B">
        <w:rPr>
          <w:rFonts w:ascii="Times" w:hAnsi="Times"/>
        </w:rPr>
        <w:fldChar w:fldCharType="separate"/>
      </w:r>
      <w:r w:rsidR="002127FD" w:rsidRPr="00D33168">
        <w:rPr>
          <w:rFonts w:ascii="Times" w:hAnsi="Times" w:cs="Times"/>
          <w:lang w:val="de-DE"/>
        </w:rPr>
        <w:t>(2005)</w:t>
      </w:r>
      <w:r w:rsidR="002127FD" w:rsidRPr="00FE602B">
        <w:rPr>
          <w:rFonts w:ascii="Times" w:hAnsi="Times"/>
        </w:rPr>
        <w:fldChar w:fldCharType="end"/>
      </w:r>
      <w:r w:rsidR="002127FD" w:rsidRPr="00D33168">
        <w:rPr>
          <w:rFonts w:ascii="Times" w:hAnsi="Times"/>
          <w:lang w:val="de-DE"/>
        </w:rPr>
        <w:t xml:space="preserve"> e Lubbers, Gijsberts e Scheepers </w:t>
      </w:r>
      <w:r w:rsidR="002127FD" w:rsidRPr="00FE602B">
        <w:rPr>
          <w:rFonts w:ascii="Times" w:hAnsi="Times"/>
        </w:rPr>
        <w:fldChar w:fldCharType="begin"/>
      </w:r>
      <w:r w:rsidR="002127FD" w:rsidRPr="00D33168">
        <w:rPr>
          <w:rFonts w:ascii="Times" w:hAnsi="Times"/>
          <w:lang w:val="de-DE"/>
        </w:rPr>
        <w:instrText xml:space="preserve"> ADDIN ZOTERO_ITEM CSL_CITATION {"citationID":"QJ1wWheb","properties":{"formattedCitation":"(2002)","plainCitation":"(2002)","noteIndex":0},"citationItems":[{"id":15,"uris":["http://zotero.org/users/local/kgFcOZWi/items/MUP6FM6F"],"uri":["http://zotero.org/users/local/kgFcOZWi/items/MUP6FM6F"],"itemData":{"id":15,"type":"article-journal","title":"Extreme right-wing voting in Western Europe","container-title":"European Journal of Political Research","page":"345–378","volume":"41","issue":"3","abstract":"In this study we explain extreme right-wing voting behaviour in the countries of\nthe European Union and Norway from a micro and macro perspective. Using a multidisciplinary multilevel approach, we take into account individual-level social background characteristics and public opinion alongside country characteristics and characteristics of\nextreme right-wing parties themselves. By making use of large-scale survey data (N = 49,801)\ntogether with country-level statistics and expert survey data, we are able to explain extreme\nright-wing voting behaviour from this multilevel perspective. Our results show that crossnational differences in support of extreme right-wing parties are particularly due to differences in public opinion on immigration and democracy, the number of non-Western\nresidents in a country and, above all, to party characteristics of the extreme right-wing\nparties themselves.","author":[{"family":"Lubbers","given":"Marcel"},{"family":"Gijsberts","given":"Mérove"},{"family":"Scheepers","given":"Peer"}],"issued":{"date-parts":[["2002"]]}},"suppress-author":true}],"schema":"https://github.com/citation-style-language/schema/raw/master/csl-citation.json"} </w:instrText>
      </w:r>
      <w:r w:rsidR="002127FD" w:rsidRPr="00FE602B">
        <w:rPr>
          <w:rFonts w:ascii="Times" w:hAnsi="Times"/>
        </w:rPr>
        <w:fldChar w:fldCharType="separate"/>
      </w:r>
      <w:r w:rsidR="002127FD" w:rsidRPr="00D33168">
        <w:rPr>
          <w:rFonts w:ascii="Times" w:hAnsi="Times" w:cs="Times"/>
          <w:lang w:val="de-DE"/>
        </w:rPr>
        <w:t>(2002)</w:t>
      </w:r>
      <w:r w:rsidR="002127FD" w:rsidRPr="00FE602B">
        <w:rPr>
          <w:rFonts w:ascii="Times" w:hAnsi="Times"/>
        </w:rPr>
        <w:fldChar w:fldCharType="end"/>
      </w:r>
      <w:r w:rsidR="002127FD" w:rsidRPr="00D33168">
        <w:rPr>
          <w:rFonts w:ascii="Times" w:hAnsi="Times"/>
          <w:lang w:val="de-DE"/>
        </w:rPr>
        <w:t xml:space="preserve"> possuem o mesmo problema de buscar inferir problemas individuais com dados a nível agregado</w:t>
      </w:r>
      <w:r w:rsidR="00EE6749" w:rsidRPr="00D33168">
        <w:rPr>
          <w:rFonts w:ascii="Times" w:hAnsi="Times"/>
          <w:lang w:val="de-DE"/>
        </w:rPr>
        <w:t xml:space="preserve">, levando </w:t>
      </w:r>
      <w:ins w:id="136" w:author="Rodrigo Albuquerque" w:date="2019-04-09T11:53:00Z">
        <w:r w:rsidR="00FD05B0">
          <w:rPr>
            <w:rFonts w:ascii="Times" w:hAnsi="Times"/>
            <w:lang w:val="de-DE"/>
          </w:rPr>
          <w:t>a</w:t>
        </w:r>
      </w:ins>
      <w:del w:id="137" w:author="Rodrigo Albuquerque" w:date="2019-04-09T11:53:00Z">
        <w:r w:rsidR="00EE6749" w:rsidRPr="00D33168" w:rsidDel="00FD05B0">
          <w:rPr>
            <w:rFonts w:ascii="Times" w:hAnsi="Times"/>
            <w:lang w:val="de-DE"/>
          </w:rPr>
          <w:delText>à</w:delText>
        </w:r>
      </w:del>
      <w:r w:rsidR="00EE6749" w:rsidRPr="00D33168">
        <w:rPr>
          <w:rFonts w:ascii="Times" w:hAnsi="Times"/>
          <w:lang w:val="de-DE"/>
        </w:rPr>
        <w:t xml:space="preserve"> conclusões duvidosas sobre argumentos de causalidade contidos nos trabalhos. </w:t>
      </w:r>
    </w:p>
    <w:p w14:paraId="710C5896" w14:textId="49E8755E" w:rsidR="003F4FED" w:rsidRPr="00D33168" w:rsidRDefault="00EE6749" w:rsidP="003F4FED">
      <w:pPr>
        <w:spacing w:line="360" w:lineRule="auto"/>
        <w:jc w:val="both"/>
        <w:rPr>
          <w:rFonts w:ascii="Times" w:hAnsi="Times"/>
          <w:lang w:val="en-US"/>
        </w:rPr>
      </w:pPr>
      <w:r w:rsidRPr="00D33168">
        <w:rPr>
          <w:rFonts w:ascii="Times" w:hAnsi="Times"/>
          <w:lang w:val="de-DE"/>
        </w:rPr>
        <w:tab/>
      </w:r>
      <w:r w:rsidRPr="00FE602B">
        <w:rPr>
          <w:rFonts w:ascii="Times" w:hAnsi="Times"/>
        </w:rPr>
        <w:t xml:space="preserve">No que se refere à estratégia empírica de trabalhos </w:t>
      </w:r>
      <w:r w:rsidR="002A4D18">
        <w:rPr>
          <w:rFonts w:ascii="Times" w:hAnsi="Times"/>
        </w:rPr>
        <w:t xml:space="preserve">voltados </w:t>
      </w:r>
      <w:ins w:id="138" w:author="Rodrigo Albuquerque" w:date="2019-04-09T11:54:00Z">
        <w:r w:rsidR="00FD05B0">
          <w:rPr>
            <w:rFonts w:ascii="Times" w:hAnsi="Times"/>
          </w:rPr>
          <w:t>a</w:t>
        </w:r>
      </w:ins>
      <w:del w:id="139" w:author="Rodrigo Albuquerque" w:date="2019-04-09T11:54:00Z">
        <w:r w:rsidR="002A4D18" w:rsidDel="00FD05B0">
          <w:rPr>
            <w:rFonts w:ascii="Times" w:hAnsi="Times"/>
          </w:rPr>
          <w:delText>à</w:delText>
        </w:r>
      </w:del>
      <w:r w:rsidR="002A4D18">
        <w:rPr>
          <w:rFonts w:ascii="Times" w:hAnsi="Times"/>
        </w:rPr>
        <w:t xml:space="preserve"> uma abordagem quantitativa</w:t>
      </w:r>
      <w:r w:rsidRPr="00FE602B">
        <w:rPr>
          <w:rFonts w:ascii="Times" w:hAnsi="Times"/>
        </w:rPr>
        <w:t xml:space="preserve">, sobretudo ao método utilizado na análise, muitos trabalhos empregam modelos equivocados, que possuem como consequência o enviesamento sistemático dos coeficientes do modelo. </w:t>
      </w:r>
      <w:r w:rsidRPr="00D33168">
        <w:rPr>
          <w:rFonts w:ascii="Times" w:hAnsi="Times"/>
          <w:lang w:val="en-US"/>
        </w:rPr>
        <w:t xml:space="preserve">Por exemplo, Burni (2015), Marks, Wilson &amp; Ray </w:t>
      </w:r>
      <w:r w:rsidRPr="00FE602B">
        <w:rPr>
          <w:rFonts w:ascii="Times" w:hAnsi="Times"/>
        </w:rPr>
        <w:fldChar w:fldCharType="begin"/>
      </w:r>
      <w:r w:rsidRPr="00D33168">
        <w:rPr>
          <w:rFonts w:ascii="Times" w:hAnsi="Times"/>
          <w:lang w:val="en-US"/>
        </w:rPr>
        <w:instrText xml:space="preserve"> ADDIN ZOTERO_ITEM CSL_CITATION {"citationID":"btnvP1UZ","properties":{"formattedCitation":"(2002)","plainCitation":"(2002)","noteIndex":0},"citationItems":[{"id":77,"uris":["http://zotero.org/users/local/kgFcOZWi/items/4IAE3684"],"uri":["http://zotero.org/users/local/kgFcOZWi/items/4IAE3684"],"itemData":{"id":77,"type":"article-journal","title":"National Political Parties and European Integration","container-title":"American Journal of Political Science","page":"585-594","volume":"46","issue":"3","source":"JSTOR","archive":"JSTOR","abstract":"[We test competing explanations for party positioning on the issue of European integration over the period 1984 to 1996 and find that the ideological location of a party in a party family is a powerful predictor of its position on this issue. Party family is a stronger influence than strategic competition, national location, participation in government, or the position of a party's supporters. We conclude that political parties have bounded rationalities that shape how they process incentives in competitive party systems. Political cleavages give rise to ideological commitments or \"prisms\" through which political parties respond to new issues, including European integration.]","DOI":"10.2307/3088401","ISSN":"0092-5853","author":[{"family":"Marks","given":"Gary"},{"family":"Wilson","given":"Carole J."},{"family":"Ray","given":"Leonard"}],"issued":{"date-parts":[["2002"]]}},"suppress-author":true}],"schema":"https://github.com/citation-style-language/schema/raw/master/csl-citation.json"} </w:instrText>
      </w:r>
      <w:r w:rsidRPr="00FE602B">
        <w:rPr>
          <w:rFonts w:ascii="Times" w:hAnsi="Times"/>
        </w:rPr>
        <w:fldChar w:fldCharType="separate"/>
      </w:r>
      <w:r w:rsidRPr="00D33168">
        <w:rPr>
          <w:rFonts w:ascii="Times" w:hAnsi="Times" w:cs="Times"/>
          <w:lang w:val="en-US"/>
        </w:rPr>
        <w:t>(2002)</w:t>
      </w:r>
      <w:r w:rsidRPr="00FE602B">
        <w:rPr>
          <w:rFonts w:ascii="Times" w:hAnsi="Times"/>
        </w:rPr>
        <w:fldChar w:fldCharType="end"/>
      </w:r>
      <w:r w:rsidRPr="00D33168">
        <w:rPr>
          <w:rFonts w:ascii="Times" w:hAnsi="Times"/>
          <w:lang w:val="en-US"/>
        </w:rPr>
        <w:t xml:space="preserve">, Becker &amp; Fetzer </w:t>
      </w:r>
      <w:r w:rsidRPr="00FE602B">
        <w:rPr>
          <w:rFonts w:ascii="Times" w:hAnsi="Times"/>
        </w:rPr>
        <w:fldChar w:fldCharType="begin"/>
      </w:r>
      <w:r w:rsidRPr="00D33168">
        <w:rPr>
          <w:rFonts w:ascii="Times" w:hAnsi="Times"/>
          <w:lang w:val="en-US"/>
        </w:rPr>
        <w:instrText xml:space="preserve"> ADDIN ZOTERO_ITEM CSL_CITATION {"citationID":"J9dXhxfo","properties":{"formattedCitation":"(2016)","plainCitation":"(2016)","noteIndex":0},"citationItems":[{"id":102,"uris":["http://zotero.org/users/local/kgFcOZWi/items/DFGTEDIE"],"uri":["http://zotero.org/users/local/kgFcOZWi/items/DFGTEDIE"],"itemData":{"id":102,"type":"article-journal","title":"Does Migration Cause Extreme Voting?","container-title":"Working paper.","page":"1-63","abstract":"The 2004 accession of 8 Eastern European countries (plus Cyprus and Malta)\nto the European Union (EU) was overshadowed by feared mass migration of\nworkers from the East due to the EU’s rules on free mobility of labour. While\nmany incumbent EU countries imposed temporary restrictions on labour mobility, the United Kingdom did not impose any such restrictions. We document\nthat following accession at least 1 million people (ca. 3% of the UK working\nage population) migrated from Eastern Europe to the UK. Places that received\nlarge numbers of migrants from Eastern Europe saw a significant increase in\nanti-European sentiment after 2004, measured by vote shares for the UK Independence Party (UKIP) in elections to the European Parliament. We show that\nthe migration wave depressed wages at the lower end of the wage distribution\nand contributed to increased pressure on public services and housing","author":[{"literal":"Becker, Sascha"},{"literal":"Fetzer, Thiemo"}],"issued":{"date-parts":[["2016",10]]}},"suppress-author":true}],"schema":"https://github.com/citation-style-language/schema/raw/master/csl-citation.json"} </w:instrText>
      </w:r>
      <w:r w:rsidRPr="00FE602B">
        <w:rPr>
          <w:rFonts w:ascii="Times" w:hAnsi="Times"/>
        </w:rPr>
        <w:fldChar w:fldCharType="separate"/>
      </w:r>
      <w:r w:rsidRPr="00D33168">
        <w:rPr>
          <w:rFonts w:ascii="Times" w:hAnsi="Times" w:cs="Times"/>
          <w:lang w:val="en-US"/>
        </w:rPr>
        <w:t>(2016)</w:t>
      </w:r>
      <w:r w:rsidRPr="00FE602B">
        <w:rPr>
          <w:rFonts w:ascii="Times" w:hAnsi="Times"/>
        </w:rPr>
        <w:fldChar w:fldCharType="end"/>
      </w:r>
      <w:r w:rsidRPr="00D33168">
        <w:rPr>
          <w:rFonts w:ascii="Times" w:hAnsi="Times"/>
          <w:lang w:val="en-US"/>
        </w:rPr>
        <w:t xml:space="preserve"> e Lucassen &amp; Lubbers </w:t>
      </w:r>
      <w:r w:rsidR="00E87FE7" w:rsidRPr="00FE602B">
        <w:rPr>
          <w:rFonts w:ascii="Times" w:hAnsi="Times"/>
        </w:rPr>
        <w:fldChar w:fldCharType="begin"/>
      </w:r>
      <w:r w:rsidR="00E87FE7" w:rsidRPr="00D33168">
        <w:rPr>
          <w:rFonts w:ascii="Times" w:hAnsi="Times"/>
          <w:lang w:val="en-US"/>
        </w:rPr>
        <w:instrText xml:space="preserve"> ADDIN ZOTERO_ITEM CSL_CITATION {"citationID":"OAuW2Pue","properties":{"formattedCitation":"(2012)","plainCitation":"(2012)","noteIndex":0},"citationItems":[{"id":117,"uris":["http://zotero.org/users/local/kgFcOZWi/items/D9QGCIX9"],"uri":["http://zotero.org/users/local/kgFcOZWi/items/D9QGCIX9"],"itemData":{"id":117,"type":"article-journal","title":"Who Fears What? Explaining Far-Right-Wing Preference in Europe by Distinguishing Perceived Cultural and Economic Ethnic Threats","container-title":"Comparative Political Studies","page":"547-574","volume":"45","issue":"5","abstract":"This contribution aims, first, to determine whether support for the far right\nis based on perceptions of cultural or economic threats posed by i</w:instrText>
      </w:r>
      <w:r w:rsidR="00E87FE7" w:rsidRPr="00D33168">
        <w:rPr>
          <w:rFonts w:ascii="Times" w:hAnsi="Times"/>
        </w:rPr>
        <w:instrText>mmigrants\nin 11 European countries. Second, it seeks to reanalyze the question of whether class is an important explanation for support for the far right using new\nmeasures of class and, related to this, to determine the extent to which class\ninteracts with perceived threat to explain support for far-right parties. The\nstudy reveals that perceived cultural ethnic threats are a stronger predictor\nof far-right preferences than are perceived economic ethnic threats. This\ncultural versus economic distinction is also depicted in social class differences in far-right preference. These are particularly evident between sociocultural specialists and technocrats, as anticipated by the new social class\nscheme. Sociocultural specialist</w:instrText>
      </w:r>
      <w:r w:rsidR="00E87FE7" w:rsidRPr="00FE602B">
        <w:rPr>
          <w:rFonts w:ascii="Times" w:hAnsi="Times"/>
        </w:rPr>
        <w:instrText xml:space="preserve">s particularly perceive fewer cultural ethnic\nthreats compared to technocrats and consequently have a smaller likelihood\nto prefer the far right. On the contextual level, the authors find that higher\nlevels of GDP in a country result in greater far-right preference, whereas higher levels of GDP do result in lower levels of ethnic threats. The effect\nof proportion of Muslims on far-right preference is nonsignificant. The study\nshows that the choice of countries in cross-national research can heavily\ninfluence the results.","author":[{"literal":"Lucassen, Geertje"},{"literal":"Lubbers, Marcel"}],"issued":{"date-parts":[["2012"]]}},"suppress-author":true}],"schema":"https://github.com/citation-style-language/schema/raw/master/csl-citation.json"} </w:instrText>
      </w:r>
      <w:r w:rsidR="00E87FE7" w:rsidRPr="00FE602B">
        <w:rPr>
          <w:rFonts w:ascii="Times" w:hAnsi="Times"/>
        </w:rPr>
        <w:fldChar w:fldCharType="separate"/>
      </w:r>
      <w:r w:rsidR="00E87FE7" w:rsidRPr="00FE602B">
        <w:rPr>
          <w:rFonts w:ascii="Times" w:hAnsi="Times" w:cs="Times"/>
        </w:rPr>
        <w:t>(2012)</w:t>
      </w:r>
      <w:r w:rsidR="00E87FE7" w:rsidRPr="00FE602B">
        <w:rPr>
          <w:rFonts w:ascii="Times" w:hAnsi="Times"/>
        </w:rPr>
        <w:fldChar w:fldCharType="end"/>
      </w:r>
      <w:r w:rsidR="00E87FE7" w:rsidRPr="00FE602B">
        <w:rPr>
          <w:rFonts w:ascii="Times" w:hAnsi="Times"/>
        </w:rPr>
        <w:t xml:space="preserve"> analisam dados do tipo </w:t>
      </w:r>
      <w:r w:rsidR="00E87FE7" w:rsidRPr="00FE602B">
        <w:rPr>
          <w:rFonts w:ascii="Times" w:hAnsi="Times"/>
          <w:i/>
        </w:rPr>
        <w:t>cross-sectional</w:t>
      </w:r>
      <w:r w:rsidR="00E87FE7" w:rsidRPr="00FE602B">
        <w:rPr>
          <w:rFonts w:ascii="Times" w:hAnsi="Times"/>
        </w:rPr>
        <w:t xml:space="preserve"> </w:t>
      </w:r>
      <w:del w:id="140" w:author="Rodrigo Albuquerque" w:date="2019-04-09T11:54:00Z">
        <w:r w:rsidR="00E87FE7" w:rsidRPr="00FE602B" w:rsidDel="00FD05B0">
          <w:rPr>
            <w:rFonts w:ascii="Times" w:hAnsi="Times"/>
          </w:rPr>
          <w:delText xml:space="preserve">– que varia espacialmente – </w:delText>
        </w:r>
      </w:del>
      <w:r w:rsidR="00E87FE7" w:rsidRPr="00FE602B">
        <w:rPr>
          <w:rFonts w:ascii="Times" w:hAnsi="Times"/>
        </w:rPr>
        <w:t>sem utilizar modelos multinível</w:t>
      </w:r>
      <w:del w:id="141" w:author="Rodrigo Albuquerque" w:date="2019-04-09T11:54:00Z">
        <w:r w:rsidR="00E87FE7" w:rsidRPr="00FE602B" w:rsidDel="00FD05B0">
          <w:rPr>
            <w:rFonts w:ascii="Times" w:hAnsi="Times"/>
          </w:rPr>
          <w:delText>,</w:delText>
        </w:r>
      </w:del>
      <w:r w:rsidR="00E87FE7" w:rsidRPr="00FE602B">
        <w:rPr>
          <w:rFonts w:ascii="Times" w:hAnsi="Times"/>
        </w:rPr>
        <w:t xml:space="preserve"> que dariam conta da variância dos coeficientes entre as unidades de análise, sejam elas países ou regiões. </w:t>
      </w:r>
      <w:r w:rsidR="00E87FE7" w:rsidRPr="00D33168">
        <w:rPr>
          <w:rFonts w:ascii="Times" w:hAnsi="Times"/>
          <w:lang w:val="en-US"/>
        </w:rPr>
        <w:t xml:space="preserve">Stephan </w:t>
      </w:r>
      <w:r w:rsidR="00E87FE7" w:rsidRPr="00FE602B">
        <w:rPr>
          <w:rFonts w:ascii="Times" w:hAnsi="Times"/>
        </w:rPr>
        <w:fldChar w:fldCharType="begin"/>
      </w:r>
      <w:r w:rsidR="00E87FE7" w:rsidRPr="00D33168">
        <w:rPr>
          <w:rFonts w:ascii="Times" w:hAnsi="Times"/>
          <w:lang w:val="en-US"/>
        </w:rPr>
        <w:instrText xml:space="preserve"> ADDIN ZOTERO_ITEM CSL_CITATION {"citationID":"OpxICzHT","properties":{"formattedCitation":"(2015)","plainCitation":"(2015)","noteIndex":0},"citationItems":[{"id":130,"uris":["http://zotero.org/users/local/kgFcOZWi/items/PN8J5QUA"],"uri":["http://zotero.org/users/local/kgFcOZWi/items/PN8J5QUA"],"itemData":{"id":130,"type":"manuscript","title":"The Rise of the Far Right: A Subregional Analysis of Front National Support in France","publisher-place":"New York City","number-of-pages":"1-56","genre":"Workin paper","event-place":"New York City","abstract":"This paper examines the recent success of the French far right party, the Front National,\nby analyzing the effects of indicators of immigrant presence, unemployment, and low-skilled\nlabor on vote share of the Front National for the 2007 and 2012 Presidential elections in France.\nI focus predominately on the 2012 Presidential election, while comparing results from analyses\nof the 2007 elections. I incorporate an additional analysis that examines change between the two\nelections in order to better understand what drives change in vote share for the Front National\nover the years. Two different levels of analysis were included for each model: a regional\nanalysis, as well as a municipal one. I find that while increases in unemployment and low-skilled\nlabor increase support for the Front National as expected, immigrant share, and the\naccompanying indicators of immigrant presence decrease support for the Front National at the\nmunicipal level. The effect is not statistically significant at the regional level. This suggests that\ndespite the party’s vehemently anti-immigrant rhetoric, economic and socio-demographic\nindicators are the predominate predictors of what drives Front National support","author":[{"literal":"Stephan, Adriana"}],"issued":{"date-parts":[["2015"]]}},"suppress-author":true}],"schema":"https://github.com/citation-style-language/schema/raw/master/csl-citation.json"} </w:instrText>
      </w:r>
      <w:r w:rsidR="00E87FE7" w:rsidRPr="00FE602B">
        <w:rPr>
          <w:rFonts w:ascii="Times" w:hAnsi="Times"/>
        </w:rPr>
        <w:fldChar w:fldCharType="separate"/>
      </w:r>
      <w:r w:rsidR="00E87FE7" w:rsidRPr="00D33168">
        <w:rPr>
          <w:rFonts w:ascii="Times" w:hAnsi="Times" w:cs="Times"/>
          <w:lang w:val="en-US"/>
        </w:rPr>
        <w:t>(2015)</w:t>
      </w:r>
      <w:r w:rsidR="00E87FE7" w:rsidRPr="00FE602B">
        <w:rPr>
          <w:rFonts w:ascii="Times" w:hAnsi="Times"/>
        </w:rPr>
        <w:fldChar w:fldCharType="end"/>
      </w:r>
      <w:r w:rsidR="00E87FE7" w:rsidRPr="00D33168">
        <w:rPr>
          <w:rFonts w:ascii="Times" w:hAnsi="Times"/>
          <w:lang w:val="en-US"/>
        </w:rPr>
        <w:t xml:space="preserve">, Stockemer </w:t>
      </w:r>
      <w:r w:rsidR="00E87FE7" w:rsidRPr="00FE602B">
        <w:rPr>
          <w:rFonts w:ascii="Times" w:hAnsi="Times"/>
        </w:rPr>
        <w:fldChar w:fldCharType="begin"/>
      </w:r>
      <w:r w:rsidR="00E87FE7" w:rsidRPr="00D33168">
        <w:rPr>
          <w:rFonts w:ascii="Times" w:hAnsi="Times"/>
          <w:lang w:val="en-US"/>
        </w:rPr>
        <w:instrText xml:space="preserve"> ADDIN ZOTERO_ITEM CSL_CITATION {"citationID":"tiuJsyGJ","properties":{"formattedCitation":"(2016)","plainCitation":"(2016)","noteIndex":0},"citationItems":[{"id":120,"uris":["http://zotero.org/users/local/kgFcOZWi/items/MZIE5JK4"],"uri":["http://zotero.org/users/local/kgFcOZWi/items/MZIE5JK4"],"itemData":{"id":120,"type":"article-journal","title":"The success of radical right-wing parties in Western European regions – new challenging findings","container-title":"Journal of Contemporary European Studies","page":"1-17","volume":"24","issue":"4","abstract":"This study tries to explain regional level variation in the far rightwing vote across more than 160 regions in 17 Western European\ncountries from 1990 to 2013. With the help of a panel Tobit model, I\nfirst examine the impact of nine regional-level structural indicators\non the dependent variable, the percentage of the far right-wing vote.\nI find that the far right performs better in territorial units with a high\npercentage of university-educated individuals, in rural regions and\nin areas that have a high percentage of foreigners. Second, I use a\ndynamic specification in first differences to evaluate how changes in\nthe independent variables trigger changes in the dependent variable.\nThe results of this second specification highlight that increases in\nunemployment rates and in the number of college-educated citizens\ntrigger a better performance of the far right.","author":[{"literal":"Stockemer, Daniel"}],"issued":{"date-parts":[["2016"]]}},"suppress-author":true}],"schema":"https://github.com/citation-style-language/schema/raw/master/csl-citation.json"} </w:instrText>
      </w:r>
      <w:r w:rsidR="00E87FE7" w:rsidRPr="00FE602B">
        <w:rPr>
          <w:rFonts w:ascii="Times" w:hAnsi="Times"/>
        </w:rPr>
        <w:fldChar w:fldCharType="separate"/>
      </w:r>
      <w:r w:rsidR="00E87FE7" w:rsidRPr="00D33168">
        <w:rPr>
          <w:rFonts w:ascii="Times" w:hAnsi="Times" w:cs="Times"/>
          <w:lang w:val="en-US"/>
        </w:rPr>
        <w:t>(2016)</w:t>
      </w:r>
      <w:r w:rsidR="00E87FE7" w:rsidRPr="00FE602B">
        <w:rPr>
          <w:rFonts w:ascii="Times" w:hAnsi="Times"/>
        </w:rPr>
        <w:fldChar w:fldCharType="end"/>
      </w:r>
      <w:r w:rsidR="00E87FE7" w:rsidRPr="00D33168">
        <w:rPr>
          <w:rFonts w:ascii="Times" w:hAnsi="Times"/>
          <w:lang w:val="en-US"/>
        </w:rPr>
        <w:t xml:space="preserve"> e Lucassen &amp; Lubbers </w:t>
      </w:r>
      <w:r w:rsidR="00E87FE7" w:rsidRPr="00FE602B">
        <w:rPr>
          <w:rFonts w:ascii="Times" w:hAnsi="Times"/>
        </w:rPr>
        <w:fldChar w:fldCharType="begin"/>
      </w:r>
      <w:r w:rsidR="00E87FE7" w:rsidRPr="00D33168">
        <w:rPr>
          <w:rFonts w:ascii="Times" w:hAnsi="Times"/>
          <w:lang w:val="en-US"/>
        </w:rPr>
        <w:instrText xml:space="preserve"> ADDIN ZOTERO_ITEM CSL_CITATION {"citationID":"LdoL3RTJ","properties":{"formattedCitation":"(2012)","plainCitation":"(2012)","noteIndex":0},"citationItems":[{"id":117,"uris":["http://zotero.org/users/local/kgFcOZWi/items/D9QGCIX9"],"uri":["http://zotero.org/users/local/kgFcOZWi/items/D9QGCIX9"],"itemData":{"id":117,"type":"article-journal","title":"Who Fears What? Explaining Far-Right-Wing Preference in Europe by Distinguishing Perceived Cultural and Economic Ethnic Threats","container-title":"Comparative Political Studies","page":"547-574","volume":"45","issue":"5","abstract":"This contribution aims, first, to determine whether support for the far right\nis based on perceptions of cultural or economic threats posed by immigrants\nin 11 European countries. Second, it seeks to reanalyze the question of whether class is an important explanation for support for the far right using new\nmeasures of class and, related to this, to determine the extent to which class\ninteracts with perceived threat to explain support for far-right parties. The\nstudy reveals that perceived cultural ethnic threats are a stronger predictor\nof far-right preferences than are perceived economic ethnic threats. This\ncultural versus economic distinction is also depicted in social class differences in far-right preference. These are particularly evident between sociocultural specialists and technocrats, as anticipated by the new social class\nscheme. Sociocultural specialists particularly perceive fewer cultural ethnic\nthreats compared to technocrats and consequently have a smaller likelihood\nto prefer the far right. On the contextual level, the authors find that higher\nlevels of GDP in a country result in greater far-right preference, whereas higher levels of GDP do result in lower levels of ethnic threats. The effect\nof proportion of Muslims on far-right preference is nonsignificant. The study\nshows that the choice of countries in cross-national research can heavily\ninfluence the results.","author":[{"literal":"Lucassen, Geertje"},{"literal":"Lubbers, Marcel"}],"issued":{"date-parts":[["2012"]]}},"suppress-author":true}],"schema":"https://github.com/citation-style-language/schema/raw/master/csl-citation.json"} </w:instrText>
      </w:r>
      <w:r w:rsidR="00E87FE7" w:rsidRPr="00FE602B">
        <w:rPr>
          <w:rFonts w:ascii="Times" w:hAnsi="Times"/>
        </w:rPr>
        <w:fldChar w:fldCharType="separate"/>
      </w:r>
      <w:r w:rsidR="00E87FE7" w:rsidRPr="00D33168">
        <w:rPr>
          <w:rFonts w:ascii="Times" w:hAnsi="Times" w:cs="Times"/>
          <w:lang w:val="en-US"/>
        </w:rPr>
        <w:t>(2012)</w:t>
      </w:r>
      <w:r w:rsidR="00E87FE7" w:rsidRPr="00FE602B">
        <w:rPr>
          <w:rFonts w:ascii="Times" w:hAnsi="Times"/>
        </w:rPr>
        <w:fldChar w:fldCharType="end"/>
      </w:r>
      <w:ins w:id="142" w:author="Rodrigo Albuquerque" w:date="2019-04-09T11:54:00Z">
        <w:r w:rsidR="00FD05B0" w:rsidRPr="00FD05B0">
          <w:rPr>
            <w:rFonts w:ascii="Times" w:hAnsi="Times"/>
            <w:lang w:val="en-US"/>
            <w:rPrChange w:id="143" w:author="Rodrigo Albuquerque" w:date="2019-04-09T11:54:00Z">
              <w:rPr>
                <w:rFonts w:ascii="Times" w:hAnsi="Times"/>
              </w:rPr>
            </w:rPrChange>
          </w:rPr>
          <w:t xml:space="preserve"> </w:t>
        </w:r>
      </w:ins>
      <w:del w:id="144" w:author="Rodrigo Albuquerque" w:date="2019-04-09T11:54:00Z">
        <w:r w:rsidR="000572B3" w:rsidRPr="00D33168" w:rsidDel="00FD05B0">
          <w:rPr>
            <w:rFonts w:ascii="Times" w:hAnsi="Times"/>
            <w:lang w:val="en-US"/>
          </w:rPr>
          <w:delText>, por exempl</w:delText>
        </w:r>
      </w:del>
      <w:ins w:id="145" w:author="Rodrigo Albuquerque" w:date="2019-04-09T11:54:00Z">
        <w:r w:rsidR="00FD05B0">
          <w:rPr>
            <w:rFonts w:ascii="Times" w:hAnsi="Times"/>
            <w:lang w:val="en-US"/>
          </w:rPr>
          <w:t xml:space="preserve">baseiam </w:t>
        </w:r>
      </w:ins>
      <w:del w:id="146" w:author="Rodrigo Albuquerque" w:date="2019-04-09T11:54:00Z">
        <w:r w:rsidR="000572B3" w:rsidRPr="00D33168" w:rsidDel="00FD05B0">
          <w:rPr>
            <w:rFonts w:ascii="Times" w:hAnsi="Times"/>
            <w:lang w:val="en-US"/>
          </w:rPr>
          <w:delText xml:space="preserve">o, empregam em </w:delText>
        </w:r>
      </w:del>
      <w:r w:rsidR="000572B3" w:rsidRPr="00D33168">
        <w:rPr>
          <w:rFonts w:ascii="Times" w:hAnsi="Times"/>
          <w:lang w:val="en-US"/>
        </w:rPr>
        <w:t xml:space="preserve">seus trabalhos </w:t>
      </w:r>
      <w:ins w:id="147" w:author="Rodrigo Albuquerque" w:date="2019-04-09T11:54:00Z">
        <w:r w:rsidR="00FD05B0">
          <w:rPr>
            <w:rFonts w:ascii="Times" w:hAnsi="Times"/>
            <w:lang w:val="en-US"/>
          </w:rPr>
          <w:t xml:space="preserve">em </w:t>
        </w:r>
      </w:ins>
      <w:r w:rsidR="000572B3" w:rsidRPr="00D33168">
        <w:rPr>
          <w:rFonts w:ascii="Times" w:hAnsi="Times"/>
          <w:lang w:val="en-US"/>
        </w:rPr>
        <w:t xml:space="preserve">dados com variação no tempo, em painel ou em série temporal sem modelar corretamente os dados, por exemplo, inserindo a variável dependente defasada no modelo. </w:t>
      </w:r>
    </w:p>
    <w:p w14:paraId="01AF59D3" w14:textId="67F2DCCE" w:rsidR="00BD0C86" w:rsidRDefault="000572B3" w:rsidP="003F4FED">
      <w:pPr>
        <w:spacing w:line="360" w:lineRule="auto"/>
        <w:jc w:val="both"/>
        <w:rPr>
          <w:rFonts w:ascii="Times" w:hAnsi="Times"/>
        </w:rPr>
      </w:pPr>
      <w:r w:rsidRPr="00D33168">
        <w:rPr>
          <w:rFonts w:ascii="Times" w:hAnsi="Times"/>
          <w:lang w:val="en-US"/>
        </w:rPr>
        <w:tab/>
      </w:r>
      <w:r>
        <w:rPr>
          <w:rFonts w:ascii="Times" w:hAnsi="Times"/>
        </w:rPr>
        <w:t xml:space="preserve">Este trabalho busca suprir </w:t>
      </w:r>
      <w:del w:id="148" w:author="Rodrigo Albuquerque" w:date="2019-04-09T11:54:00Z">
        <w:r w:rsidDel="00FD05B0">
          <w:rPr>
            <w:rFonts w:ascii="Times" w:hAnsi="Times"/>
          </w:rPr>
          <w:delText xml:space="preserve">também </w:delText>
        </w:r>
      </w:del>
      <w:r>
        <w:rPr>
          <w:rFonts w:ascii="Times" w:hAnsi="Times"/>
        </w:rPr>
        <w:t xml:space="preserve">tais lacunas empíricas, analisando um espectro temporal que abrange os anos de 2002 a 2016, </w:t>
      </w:r>
      <w:r w:rsidR="00FF504B">
        <w:rPr>
          <w:rFonts w:ascii="Times" w:hAnsi="Times"/>
        </w:rPr>
        <w:t xml:space="preserve">através dos casos da </w:t>
      </w:r>
      <w:del w:id="149" w:author="Lucas Borba" w:date="2019-04-16T15:10:00Z">
        <w:r w:rsidR="00FF504B" w:rsidDel="004078E5">
          <w:rPr>
            <w:rFonts w:ascii="Times" w:hAnsi="Times"/>
          </w:rPr>
          <w:delText>Alemanha e França</w:delText>
        </w:r>
      </w:del>
      <w:ins w:id="150" w:author="Lucas Borba" w:date="2019-04-16T15:10:00Z">
        <w:r w:rsidR="004078E5">
          <w:rPr>
            <w:rFonts w:ascii="Times" w:hAnsi="Times"/>
          </w:rPr>
          <w:t>Europa Ocidental</w:t>
        </w:r>
      </w:ins>
      <w:r w:rsidR="00FF504B">
        <w:rPr>
          <w:rFonts w:ascii="Times" w:hAnsi="Times"/>
        </w:rPr>
        <w:t>.</w:t>
      </w:r>
      <w:r w:rsidR="002A4D18">
        <w:rPr>
          <w:rFonts w:ascii="Times" w:hAnsi="Times"/>
        </w:rPr>
        <w:t xml:space="preserve"> Os modelos que serão </w:t>
      </w:r>
      <w:r>
        <w:rPr>
          <w:rFonts w:ascii="Times" w:hAnsi="Times"/>
        </w:rPr>
        <w:t xml:space="preserve">utilizados dão conta da variância das variáveis independentes entre as unidades analisadas, ao usar modelos logísticos multinível. Devido à utilização de dados de survey, </w:t>
      </w:r>
      <w:del w:id="151" w:author="Rodrigo Albuquerque" w:date="2019-04-09T11:55:00Z">
        <w:r w:rsidDel="00FD05B0">
          <w:rPr>
            <w:rFonts w:ascii="Times" w:hAnsi="Times"/>
          </w:rPr>
          <w:delText xml:space="preserve">onde </w:delText>
        </w:r>
      </w:del>
      <w:ins w:id="152" w:author="Rodrigo Albuquerque" w:date="2019-04-09T11:55:00Z">
        <w:r w:rsidR="00FD05B0">
          <w:rPr>
            <w:rFonts w:ascii="Times" w:hAnsi="Times"/>
          </w:rPr>
          <w:t xml:space="preserve">nos quais </w:t>
        </w:r>
      </w:ins>
      <w:r>
        <w:rPr>
          <w:rFonts w:ascii="Times" w:hAnsi="Times"/>
        </w:rPr>
        <w:t xml:space="preserve">os respondentes diferem entre as diversas ondas de pesquisa realizadas, os dados utilizados são do tipo </w:t>
      </w:r>
      <w:r>
        <w:rPr>
          <w:rFonts w:ascii="Times" w:hAnsi="Times"/>
          <w:i/>
        </w:rPr>
        <w:t>pooled cross-section time series</w:t>
      </w:r>
      <w:r>
        <w:rPr>
          <w:rFonts w:ascii="Times" w:hAnsi="Times"/>
        </w:rPr>
        <w:t>, que possuem variação temporal e entre as unidades, e as observações – indivíduos – não se repetem entre os diferentes “tempos” analisados.</w:t>
      </w:r>
      <w:r w:rsidR="00BD0C86">
        <w:rPr>
          <w:rFonts w:ascii="Times" w:hAnsi="Times"/>
        </w:rPr>
        <w:t xml:space="preserve"> </w:t>
      </w:r>
    </w:p>
    <w:p w14:paraId="3F159359" w14:textId="732E9099" w:rsidR="00164CC3" w:rsidRPr="001E04CA" w:rsidRDefault="00164CC3" w:rsidP="003F4FED">
      <w:pPr>
        <w:spacing w:line="360" w:lineRule="auto"/>
        <w:jc w:val="both"/>
        <w:rPr>
          <w:rFonts w:ascii="Times" w:hAnsi="Times"/>
        </w:rPr>
      </w:pPr>
      <w:r>
        <w:rPr>
          <w:rFonts w:ascii="Times" w:hAnsi="Times"/>
        </w:rPr>
        <w:tab/>
      </w:r>
      <w:del w:id="153" w:author="Lucas Borba" w:date="2019-04-16T15:10:00Z">
        <w:r w:rsidDel="004078E5">
          <w:rPr>
            <w:rFonts w:ascii="Times" w:hAnsi="Times"/>
          </w:rPr>
          <w:delText>A escolha dos casos francês e alemão para a análise é derivada de questões importantes em torno desses países. França e Alemanha são países da</w:delText>
        </w:r>
      </w:del>
      <w:ins w:id="154" w:author="Lucas Borba" w:date="2019-04-16T15:10:00Z">
        <w:r w:rsidR="004078E5">
          <w:rPr>
            <w:rFonts w:ascii="Times" w:hAnsi="Times"/>
          </w:rPr>
          <w:t>A opção pela análise dos países pertencentes à Europa Oci</w:t>
        </w:r>
      </w:ins>
      <w:ins w:id="155" w:author="Lucas Borba" w:date="2019-04-16T15:11:00Z">
        <w:r w:rsidR="004078E5">
          <w:rPr>
            <w:rFonts w:ascii="Times" w:hAnsi="Times"/>
          </w:rPr>
          <w:t>dental ocorre devido a alguns motivos. Essa região do velho continente possui países que</w:t>
        </w:r>
      </w:ins>
      <w:del w:id="156" w:author="Lucas Borba" w:date="2019-04-16T15:11:00Z">
        <w:r w:rsidDel="004078E5">
          <w:rPr>
            <w:rFonts w:ascii="Times" w:hAnsi="Times"/>
          </w:rPr>
          <w:delText xml:space="preserve"> Europa Ocidental, que</w:delText>
        </w:r>
      </w:del>
      <w:r>
        <w:rPr>
          <w:rFonts w:ascii="Times" w:hAnsi="Times"/>
        </w:rPr>
        <w:t xml:space="preserve"> desfrutam de uma longa tradição democrática, observada na maior parte da segunda metade do século XX. São países onde os alinhamentos entre eleitores e partidos através das clivagens estabelecidas por Lipset e Rokkan</w:t>
      </w:r>
      <w:ins w:id="157" w:author="Rodrigo Albuquerque" w:date="2019-04-09T11:55:00Z">
        <w:r w:rsidR="00FD05B0">
          <w:rPr>
            <w:rFonts w:ascii="Times" w:hAnsi="Times"/>
          </w:rPr>
          <w:t xml:space="preserve"> (1967)</w:t>
        </w:r>
      </w:ins>
      <w:r>
        <w:rPr>
          <w:rFonts w:ascii="Times" w:hAnsi="Times"/>
        </w:rPr>
        <w:t xml:space="preserve"> são observados mais enfaticamente. Autores apontam que – a despeito dos debates sobre o desalinhamento dos sistemas partidários e dos “testes” que colocaram à prova a teoria do congelamento proposta por Lipset e Rokkan</w:t>
      </w:r>
      <w:del w:id="158" w:author="Rodrigo Albuquerque" w:date="2019-04-09T11:55:00Z">
        <w:r w:rsidDel="00FD05B0">
          <w:rPr>
            <w:rFonts w:ascii="Times" w:hAnsi="Times"/>
          </w:rPr>
          <w:delText xml:space="preserve"> (1967)</w:delText>
        </w:r>
      </w:del>
      <w:r>
        <w:rPr>
          <w:rFonts w:ascii="Times" w:hAnsi="Times"/>
        </w:rPr>
        <w:t xml:space="preserve"> – </w:t>
      </w:r>
      <w:r w:rsidR="001E04CA">
        <w:rPr>
          <w:rFonts w:ascii="Times" w:hAnsi="Times"/>
        </w:rPr>
        <w:t xml:space="preserve">as </w:t>
      </w:r>
      <w:r>
        <w:rPr>
          <w:rFonts w:ascii="Times" w:hAnsi="Times"/>
        </w:rPr>
        <w:t>clivagens</w:t>
      </w:r>
      <w:r w:rsidR="001E04CA">
        <w:rPr>
          <w:rFonts w:ascii="Times" w:hAnsi="Times"/>
        </w:rPr>
        <w:t xml:space="preserve"> tradicionais</w:t>
      </w:r>
      <w:r>
        <w:rPr>
          <w:rFonts w:ascii="Times" w:hAnsi="Times"/>
        </w:rPr>
        <w:t xml:space="preserve"> apontadas por esses autores </w:t>
      </w:r>
      <w:r w:rsidR="001E04CA">
        <w:rPr>
          <w:rFonts w:ascii="Times" w:hAnsi="Times"/>
        </w:rPr>
        <w:t xml:space="preserve">ainda </w:t>
      </w:r>
      <w:ins w:id="159" w:author="Rodrigo Albuquerque" w:date="2019-04-09T11:56:00Z">
        <w:r w:rsidR="00FD05B0">
          <w:rPr>
            <w:rFonts w:ascii="Times" w:hAnsi="Times"/>
          </w:rPr>
          <w:t xml:space="preserve">influenciam </w:t>
        </w:r>
      </w:ins>
      <w:del w:id="160" w:author="Rodrigo Albuquerque" w:date="2019-04-09T11:56:00Z">
        <w:r w:rsidR="001E04CA" w:rsidDel="00FD05B0">
          <w:rPr>
            <w:rFonts w:ascii="Times" w:hAnsi="Times"/>
          </w:rPr>
          <w:delText>possui influência n</w:delText>
        </w:r>
      </w:del>
      <w:r w:rsidR="001E04CA">
        <w:rPr>
          <w:rFonts w:ascii="Times" w:hAnsi="Times"/>
        </w:rPr>
        <w:t xml:space="preserve">o processo eleitoral, junto com as demandas pós-materialistas </w:t>
      </w:r>
      <w:r w:rsidR="001E04CA">
        <w:rPr>
          <w:rFonts w:ascii="Times" w:hAnsi="Times"/>
        </w:rPr>
        <w:fldChar w:fldCharType="begin"/>
      </w:r>
      <w:r w:rsidR="000E1B14">
        <w:rPr>
          <w:rFonts w:ascii="Times" w:hAnsi="Times"/>
        </w:rPr>
        <w:instrText xml:space="preserve"> ADDIN ZOTERO_ITEM CSL_CITATION {"citationID":"0dGvw05n","properties":{"formattedCitation":"(KRIESI, HANSPETER et al., 1995)","plainCitation":"(KRIESI, HANSPETER et al., 1995)","dontUpdate":true,"noteIndex":0},"citationItems":[{"id":123,"uris":["http://zotero.org/users/local/kgFcOZWi/items/C9D3GNDG"],"uri":["http://zotero.org/users/local/kgFcOZWi/items/C9D3GNDG"],"itemData":{"id":123,"type":"book","title":"New Social Movements in Western Europe","publisher":"University College London Press Ltd.","publisher-place":"London","number-of-pages":"338","event-place":"London","ISBN":"1-85728-552-2","author":[{"literal":"Kriesi, Hanspeter"},{"literal":"Koopmans, Ruud"},{"literal":"Dyvendak, Jan Willem"},{"literal":"Giugni, Marco"}],"issued":{"date-parts":[["1995"]]}}}],"schema":"https://github.com/citation-style-language/schema/raw/master/csl-citation.json"} </w:instrText>
      </w:r>
      <w:r w:rsidR="001E04CA">
        <w:rPr>
          <w:rFonts w:ascii="Times" w:hAnsi="Times"/>
        </w:rPr>
        <w:fldChar w:fldCharType="separate"/>
      </w:r>
      <w:r w:rsidR="001E04CA">
        <w:rPr>
          <w:rFonts w:ascii="Times" w:hAnsi="Times" w:cs="Times"/>
        </w:rPr>
        <w:t xml:space="preserve">(KRIESI </w:t>
      </w:r>
      <w:r w:rsidR="001E04CA" w:rsidRPr="001E04CA">
        <w:rPr>
          <w:rFonts w:ascii="Times" w:hAnsi="Times" w:cs="Times"/>
        </w:rPr>
        <w:t>et al., 1995)</w:t>
      </w:r>
      <w:r w:rsidR="001E04CA">
        <w:rPr>
          <w:rFonts w:ascii="Times" w:hAnsi="Times"/>
        </w:rPr>
        <w:fldChar w:fldCharType="end"/>
      </w:r>
      <w:r w:rsidR="001E04CA">
        <w:rPr>
          <w:rFonts w:ascii="Times" w:hAnsi="Times"/>
        </w:rPr>
        <w:t xml:space="preserve">. Ambos os países </w:t>
      </w:r>
      <w:del w:id="161" w:author="Rodrigo Albuquerque" w:date="2019-04-09T11:56:00Z">
        <w:r w:rsidR="001E04CA" w:rsidDel="00FD05B0">
          <w:rPr>
            <w:rFonts w:ascii="Times" w:hAnsi="Times"/>
          </w:rPr>
          <w:delText xml:space="preserve">também </w:delText>
        </w:r>
      </w:del>
      <w:r w:rsidR="001E04CA">
        <w:rPr>
          <w:rFonts w:ascii="Times" w:hAnsi="Times"/>
        </w:rPr>
        <w:t xml:space="preserve">possuem um sistema de governo não centralizado e multipartidário, onde há esferas de poder legislativo nas respectivas regiões. Esse fator contribui para </w:t>
      </w:r>
      <w:r w:rsidR="001E04CA">
        <w:rPr>
          <w:rFonts w:ascii="Times" w:hAnsi="Times"/>
        </w:rPr>
        <w:lastRenderedPageBreak/>
        <w:t>analisarmos o comportamento do eleitor por regiões</w:t>
      </w:r>
      <w:ins w:id="162" w:author="Lucas Borba" w:date="2019-04-16T15:12:00Z">
        <w:r w:rsidR="004078E5">
          <w:rPr>
            <w:rFonts w:ascii="Times" w:hAnsi="Times"/>
          </w:rPr>
          <w:t xml:space="preserve"> internas aos países</w:t>
        </w:r>
      </w:ins>
      <w:r w:rsidR="001E04CA">
        <w:rPr>
          <w:rFonts w:ascii="Times" w:hAnsi="Times"/>
        </w:rPr>
        <w:t xml:space="preserve">, aumentando a margem comparativa do estudo. </w:t>
      </w:r>
      <w:del w:id="163" w:author="Lucas Borba" w:date="2019-04-16T15:12:00Z">
        <w:r w:rsidR="001E04CA" w:rsidDel="004078E5">
          <w:rPr>
            <w:rFonts w:ascii="Times" w:hAnsi="Times"/>
          </w:rPr>
          <w:delText xml:space="preserve">Por fim, os dois países são os que possuem os maiores índices de imigração líquida – </w:delText>
        </w:r>
        <w:r w:rsidR="001E04CA" w:rsidDel="004078E5">
          <w:rPr>
            <w:rFonts w:ascii="Times" w:hAnsi="Times"/>
            <w:i/>
          </w:rPr>
          <w:delText>net migration</w:delText>
        </w:r>
        <w:r w:rsidR="001E04CA" w:rsidDel="004078E5">
          <w:rPr>
            <w:rFonts w:ascii="Times" w:hAnsi="Times"/>
          </w:rPr>
          <w:delText xml:space="preserve"> – que corresponde ao número total de imigrantes diminuído pela quantidade de emigrantes (NORRIS; INGLEHART, 2019, p. 178).</w:delText>
        </w:r>
      </w:del>
      <w:ins w:id="164" w:author="Lucas Borba" w:date="2019-04-16T15:12:00Z">
        <w:r w:rsidR="004078E5">
          <w:rPr>
            <w:rFonts w:ascii="Times" w:hAnsi="Times"/>
          </w:rPr>
          <w:t>A estrutura de clivagens observada por Lipset e Rokkan, bem como o surgimento de novos alinhamentos entre eleitores e partidos s</w:t>
        </w:r>
      </w:ins>
      <w:ins w:id="165" w:author="Lucas Borba" w:date="2019-04-16T15:13:00Z">
        <w:r w:rsidR="004078E5">
          <w:rPr>
            <w:rFonts w:ascii="Times" w:hAnsi="Times"/>
          </w:rPr>
          <w:t>ão fenômenos que não podem ser observados em países do leste europeu, onde não havia sistemas multipartid</w:t>
        </w:r>
      </w:ins>
      <w:ins w:id="166" w:author="Lucas Borba" w:date="2019-04-16T15:14:00Z">
        <w:r w:rsidR="004078E5">
          <w:rPr>
            <w:rFonts w:ascii="Times" w:hAnsi="Times"/>
          </w:rPr>
          <w:t xml:space="preserve">ários devido aos regimes </w:t>
        </w:r>
      </w:ins>
      <w:ins w:id="167" w:author="Lucas Borba" w:date="2019-04-16T15:15:00Z">
        <w:r w:rsidR="004078E5">
          <w:rPr>
            <w:rFonts w:ascii="Times" w:hAnsi="Times"/>
          </w:rPr>
          <w:t>autoritários</w:t>
        </w:r>
      </w:ins>
      <w:ins w:id="168" w:author="Lucas Borba" w:date="2019-04-16T15:14:00Z">
        <w:r w:rsidR="004078E5">
          <w:rPr>
            <w:rFonts w:ascii="Times" w:hAnsi="Times"/>
          </w:rPr>
          <w:t xml:space="preserve"> – em muitos casos de partido único –  na região ao longo do século XX</w:t>
        </w:r>
      </w:ins>
      <w:ins w:id="169" w:author="Lucas Borba" w:date="2019-04-16T15:15:00Z">
        <w:r w:rsidR="004078E5">
          <w:rPr>
            <w:rFonts w:ascii="Times" w:hAnsi="Times"/>
          </w:rPr>
          <w:t>.</w:t>
        </w:r>
      </w:ins>
    </w:p>
    <w:p w14:paraId="39C290CE" w14:textId="56E53CED" w:rsidR="00BD4C56" w:rsidRPr="000572B3" w:rsidRDefault="00BD0C86" w:rsidP="003F4FED">
      <w:pPr>
        <w:spacing w:line="360" w:lineRule="auto"/>
        <w:jc w:val="both"/>
        <w:rPr>
          <w:rFonts w:ascii="Times" w:hAnsi="Times"/>
        </w:rPr>
      </w:pPr>
      <w:r>
        <w:rPr>
          <w:rFonts w:ascii="Times" w:hAnsi="Times"/>
        </w:rPr>
        <w:tab/>
        <w:t xml:space="preserve">Lacunas teóricas também </w:t>
      </w:r>
      <w:del w:id="170" w:author="Rodrigo Albuquerque" w:date="2019-04-09T11:56:00Z">
        <w:r w:rsidDel="00FD05B0">
          <w:rPr>
            <w:rFonts w:ascii="Times" w:hAnsi="Times"/>
          </w:rPr>
          <w:delText xml:space="preserve">são </w:delText>
        </w:r>
      </w:del>
      <w:ins w:id="171" w:author="Rodrigo Albuquerque" w:date="2019-04-09T11:56:00Z">
        <w:r w:rsidR="00FD05B0">
          <w:rPr>
            <w:rFonts w:ascii="Times" w:hAnsi="Times"/>
          </w:rPr>
          <w:t>deverão ser preenchidas</w:t>
        </w:r>
      </w:ins>
      <w:del w:id="172" w:author="Rodrigo Albuquerque" w:date="2019-04-09T11:56:00Z">
        <w:r w:rsidDel="00FD05B0">
          <w:rPr>
            <w:rFonts w:ascii="Times" w:hAnsi="Times"/>
          </w:rPr>
          <w:delText>perseguidas</w:delText>
        </w:r>
      </w:del>
      <w:r>
        <w:rPr>
          <w:rFonts w:ascii="Times" w:hAnsi="Times"/>
        </w:rPr>
        <w:t xml:space="preserve">, a partir do momento em que </w:t>
      </w:r>
      <w:del w:id="173" w:author="Rodrigo Albuquerque" w:date="2019-04-09T11:56:00Z">
        <w:r w:rsidDel="00FD05B0">
          <w:rPr>
            <w:rFonts w:ascii="Times" w:hAnsi="Times"/>
          </w:rPr>
          <w:delText xml:space="preserve">será </w:delText>
        </w:r>
      </w:del>
      <w:ins w:id="174" w:author="Rodrigo Albuquerque" w:date="2019-04-09T11:56:00Z">
        <w:r w:rsidR="00FD05B0">
          <w:rPr>
            <w:rFonts w:ascii="Times" w:hAnsi="Times"/>
          </w:rPr>
          <w:t xml:space="preserve">serão </w:t>
        </w:r>
      </w:ins>
      <w:r>
        <w:rPr>
          <w:rFonts w:ascii="Times" w:hAnsi="Times"/>
        </w:rPr>
        <w:t>elencad</w:t>
      </w:r>
      <w:ins w:id="175" w:author="Rodrigo Albuquerque" w:date="2019-04-09T11:57:00Z">
        <w:r w:rsidR="00FD05B0">
          <w:rPr>
            <w:rFonts w:ascii="Times" w:hAnsi="Times"/>
          </w:rPr>
          <w:t>as</w:t>
        </w:r>
      </w:ins>
      <w:del w:id="176" w:author="Rodrigo Albuquerque" w:date="2019-04-09T11:57:00Z">
        <w:r w:rsidDel="00FD05B0">
          <w:rPr>
            <w:rFonts w:ascii="Times" w:hAnsi="Times"/>
          </w:rPr>
          <w:delText>o</w:delText>
        </w:r>
      </w:del>
      <w:r>
        <w:rPr>
          <w:rFonts w:ascii="Times" w:hAnsi="Times"/>
        </w:rPr>
        <w:t xml:space="preserve"> nesta pesquisa discussões sobre realinhamento de preferências e surgimento de novas clivagens entre eleitores e partidos. Um trabalho influente sobre a questão da ascensão de partidos de direita radical como uma reação aos valores pós-materialistas surgidos durante a década de 1980 foi publicado no ano de </w:t>
      </w:r>
      <w:r w:rsidR="005E65F3">
        <w:rPr>
          <w:rFonts w:ascii="Times" w:hAnsi="Times"/>
        </w:rPr>
        <w:t xml:space="preserve">1992 </w:t>
      </w:r>
      <w:r w:rsidR="005E65F3">
        <w:rPr>
          <w:rFonts w:ascii="Times" w:hAnsi="Times"/>
        </w:rPr>
        <w:fldChar w:fldCharType="begin"/>
      </w:r>
      <w:r w:rsidR="005E65F3">
        <w:rPr>
          <w:rFonts w:ascii="Times" w:hAnsi="Times"/>
        </w:rPr>
        <w:instrText xml:space="preserve"> ADDIN ZOTERO_ITEM CSL_CITATION {"citationID":"ukEjKccX","properties":{"formattedCitation":"(IGNAZI, 1992)","plainCitation":"(IGNAZI, 1992)","noteIndex":0},"citationItems":[{"id":44,"uris":["http://zotero.org/users/local/kgFcOZWi/items/KXQEAA8Q"],"uri":["http://zotero.org/users/local/kgFcOZWi/items/KXQEAA8Q"],"itemData":{"id":44,"type":"article-journal","title":"The silent counter-revolution: Hypotheses on the emergence of extreme right-wing parties in Europe","container-title":"European Journal of Political Research","page":"3–34","volume":"22","issue":"1","author":[{"family":"Ignazi","given":"Piero"}],"issued":{"date-parts":[["1992"]]}}}],"schema":"https://github.com/citation-style-language/schema/raw/master/csl-citation.json"} </w:instrText>
      </w:r>
      <w:r w:rsidR="005E65F3">
        <w:rPr>
          <w:rFonts w:ascii="Times" w:hAnsi="Times"/>
        </w:rPr>
        <w:fldChar w:fldCharType="separate"/>
      </w:r>
      <w:r w:rsidR="005E65F3" w:rsidRPr="005E65F3">
        <w:rPr>
          <w:rFonts w:ascii="Times" w:hAnsi="Times" w:cs="Times"/>
        </w:rPr>
        <w:t>(IGNAZI, 1992)</w:t>
      </w:r>
      <w:r w:rsidR="005E65F3">
        <w:rPr>
          <w:rFonts w:ascii="Times" w:hAnsi="Times"/>
        </w:rPr>
        <w:fldChar w:fldCharType="end"/>
      </w:r>
      <w:r w:rsidR="005E65F3">
        <w:rPr>
          <w:rFonts w:ascii="Times" w:hAnsi="Times"/>
        </w:rPr>
        <w:t xml:space="preserve">, </w:t>
      </w:r>
      <w:del w:id="177" w:author="Rodrigo Albuquerque" w:date="2019-04-09T11:57:00Z">
        <w:r w:rsidR="005E65F3" w:rsidDel="00FD05B0">
          <w:rPr>
            <w:rFonts w:ascii="Times" w:hAnsi="Times"/>
          </w:rPr>
          <w:delText xml:space="preserve">onde </w:delText>
        </w:r>
      </w:del>
      <w:ins w:id="178" w:author="Rodrigo Albuquerque" w:date="2019-04-09T11:57:00Z">
        <w:r w:rsidR="00FD05B0">
          <w:rPr>
            <w:rFonts w:ascii="Times" w:hAnsi="Times"/>
          </w:rPr>
          <w:t xml:space="preserve">quando </w:t>
        </w:r>
      </w:ins>
      <w:r w:rsidR="005E65F3">
        <w:rPr>
          <w:rFonts w:ascii="Times" w:hAnsi="Times"/>
        </w:rPr>
        <w:t>tais partidos ainda eram atores marginais no cenário político europeu, diferentemente do contexto atual.</w:t>
      </w:r>
    </w:p>
    <w:p w14:paraId="783A06A6" w14:textId="77777777" w:rsidR="002127FD" w:rsidRPr="002127FD" w:rsidRDefault="002127FD" w:rsidP="002127FD">
      <w:pPr>
        <w:pStyle w:val="PargrafodaLista"/>
        <w:numPr>
          <w:ilvl w:val="1"/>
          <w:numId w:val="1"/>
        </w:numPr>
        <w:spacing w:line="360" w:lineRule="auto"/>
        <w:jc w:val="both"/>
        <w:rPr>
          <w:rFonts w:ascii="Times" w:hAnsi="Times"/>
          <w:b/>
        </w:rPr>
      </w:pPr>
      <w:r w:rsidRPr="00D33168">
        <w:rPr>
          <w:rFonts w:ascii="Times" w:hAnsi="Times"/>
          <w:b/>
        </w:rPr>
        <w:t xml:space="preserve"> </w:t>
      </w:r>
      <w:r>
        <w:rPr>
          <w:rFonts w:ascii="Times" w:hAnsi="Times"/>
          <w:b/>
        </w:rPr>
        <w:t>Justificativa social</w:t>
      </w:r>
    </w:p>
    <w:p w14:paraId="651E0A02" w14:textId="335F4630" w:rsidR="009F17F1" w:rsidRDefault="002127FD" w:rsidP="009F17F1">
      <w:pPr>
        <w:spacing w:line="360" w:lineRule="auto"/>
        <w:ind w:firstLine="708"/>
        <w:jc w:val="both"/>
        <w:rPr>
          <w:rFonts w:ascii="Times" w:hAnsi="Times"/>
        </w:rPr>
      </w:pPr>
      <w:r>
        <w:rPr>
          <w:rFonts w:ascii="Times" w:hAnsi="Times"/>
        </w:rPr>
        <w:t>A</w:t>
      </w:r>
      <w:r w:rsidR="00337102">
        <w:rPr>
          <w:rFonts w:ascii="Times" w:hAnsi="Times"/>
        </w:rPr>
        <w:t xml:space="preserve"> ascensão de</w:t>
      </w:r>
      <w:r>
        <w:rPr>
          <w:rFonts w:ascii="Times" w:hAnsi="Times"/>
        </w:rPr>
        <w:t xml:space="preserve"> partidos populistas de direita radical na Europa trouxe à tona uma</w:t>
      </w:r>
      <w:r w:rsidR="00337102">
        <w:rPr>
          <w:rFonts w:ascii="Times" w:hAnsi="Times"/>
        </w:rPr>
        <w:t xml:space="preserve"> agenda tradicionalista, </w:t>
      </w:r>
      <w:del w:id="179" w:author="Rodrigo Albuquerque" w:date="2019-04-09T11:57:00Z">
        <w:r w:rsidR="00337102" w:rsidDel="00FD05B0">
          <w:rPr>
            <w:rFonts w:ascii="Times" w:hAnsi="Times"/>
          </w:rPr>
          <w:delText xml:space="preserve">voltada </w:delText>
        </w:r>
      </w:del>
      <w:r w:rsidR="00337102">
        <w:rPr>
          <w:rFonts w:ascii="Times" w:hAnsi="Times"/>
        </w:rPr>
        <w:t>sobretudo contra imigrant</w:t>
      </w:r>
      <w:r>
        <w:rPr>
          <w:rFonts w:ascii="Times" w:hAnsi="Times"/>
        </w:rPr>
        <w:t xml:space="preserve">es de países em desenvolvimento – </w:t>
      </w:r>
      <w:r w:rsidR="00337102">
        <w:rPr>
          <w:rFonts w:ascii="Times" w:hAnsi="Times"/>
        </w:rPr>
        <w:t>seja do Oriente Médio ou do norte africano</w:t>
      </w:r>
      <w:r>
        <w:rPr>
          <w:rFonts w:ascii="Times" w:hAnsi="Times"/>
        </w:rPr>
        <w:t xml:space="preserve"> – evidenciando um realinhamento das preferências políticas em torno de uma sociedade liberal e diversa, onde predominam valores pós-materialistas</w:t>
      </w:r>
      <w:r w:rsidR="00337102">
        <w:rPr>
          <w:rFonts w:ascii="Times" w:hAnsi="Times"/>
        </w:rPr>
        <w:t xml:space="preserve">. Em 2016 a população do Reino Unido foi às ruas para votar por um plebiscito que tinha como objetivo decidir sobre a saída ou permanência da Grã-Bretanha na União Europeia. A campanha pelo </w:t>
      </w:r>
      <w:r w:rsidR="00337102">
        <w:rPr>
          <w:rFonts w:ascii="Times" w:hAnsi="Times"/>
          <w:i/>
        </w:rPr>
        <w:t>leave</w:t>
      </w:r>
      <w:r w:rsidR="00337102">
        <w:rPr>
          <w:rFonts w:ascii="Times" w:hAnsi="Times"/>
        </w:rPr>
        <w:t xml:space="preserve"> foi largamente influenciada pelo United Kingdom Independence Party – UKIP –, o principal partido populista da direita radical daquele país. O resultado de 52% a favor da saída do Reino Unido da União Europeia provocou uma série de tentativas de acordo entre os ambas as partes para que os efeitos econômicos da decisão fossem amenizados, ainda sem chegar a uma solução definitiva e satisfatória para as partes envolvidas. </w:t>
      </w:r>
    </w:p>
    <w:p w14:paraId="4C72EABC" w14:textId="4D418C91" w:rsidR="006D74E5" w:rsidDel="004919EC" w:rsidRDefault="00337102" w:rsidP="006D74E5">
      <w:pPr>
        <w:spacing w:line="360" w:lineRule="auto"/>
        <w:ind w:firstLine="708"/>
        <w:jc w:val="both"/>
        <w:rPr>
          <w:del w:id="180" w:author="Lucas Borba" w:date="2019-04-16T14:48:00Z"/>
          <w:rFonts w:ascii="Times" w:hAnsi="Times"/>
        </w:rPr>
      </w:pPr>
      <w:del w:id="181" w:author="Lucas Borba" w:date="2019-04-16T14:48:00Z">
        <w:r w:rsidDel="004919EC">
          <w:rPr>
            <w:rFonts w:ascii="Times" w:hAnsi="Times"/>
          </w:rPr>
          <w:delText xml:space="preserve">Nos Estados Unidos, um candidato até então </w:delText>
        </w:r>
        <w:r w:rsidDel="004919EC">
          <w:rPr>
            <w:rFonts w:ascii="Times" w:hAnsi="Times"/>
            <w:i/>
          </w:rPr>
          <w:delText>outsider</w:delText>
        </w:r>
        <w:r w:rsidDel="004919EC">
          <w:rPr>
            <w:rFonts w:ascii="Times" w:hAnsi="Times"/>
          </w:rPr>
          <w:delText xml:space="preserve"> do Partido Republicano ganhou a disputa presidencial no ano de 2016 com uma retórica populista, proclamando a união dos cidadãos norte-americanos contra o “corrupto” </w:delText>
        </w:r>
        <w:r w:rsidDel="004919EC">
          <w:rPr>
            <w:rFonts w:ascii="Times" w:hAnsi="Times"/>
            <w:i/>
          </w:rPr>
          <w:delText>establishment</w:delText>
        </w:r>
        <w:r w:rsidDel="004919EC">
          <w:rPr>
            <w:rFonts w:ascii="Times" w:hAnsi="Times"/>
          </w:rPr>
          <w:delText xml:space="preserve"> político e contra toda a “sujeira” de Washington, D.C. Donald Trump, dentre outras questões promoveu uma campanha voltada para o problema da imigração latino-americana nos EUA, ameaçando deportar imigrantes em situação de irregularidade naquele país, e até mesmo construir um muro na fronteira com o México. Durante os primeiros anos do seu mandato, </w:delText>
        </w:r>
        <w:r w:rsidR="006D74E5" w:rsidDel="004919EC">
          <w:rPr>
            <w:rFonts w:ascii="Times" w:hAnsi="Times"/>
          </w:rPr>
          <w:delText>buscou apoio dos seus eleitores e apoiadores através de plataformas digitais como o Twitter, tentando saltar os arranjos institucionais do legislativo e optando por um caminho não-convencional de se fazer política. Além de tais questões, a retórica de divisão empregada por Trump serviu para legitimar eventos como o de Charlottesville, onde supremacistas brancos entraram em confronto com ativistas de movimentos sociais que lutavam pelos direitos de minorias negras.</w:delText>
        </w:r>
      </w:del>
    </w:p>
    <w:p w14:paraId="6FA3F95F" w14:textId="74986196" w:rsidR="006D74E5" w:rsidRDefault="006D74E5" w:rsidP="006D74E5">
      <w:pPr>
        <w:spacing w:after="0" w:line="360" w:lineRule="auto"/>
        <w:ind w:firstLine="708"/>
        <w:jc w:val="both"/>
      </w:pPr>
      <w:r>
        <w:rPr>
          <w:rFonts w:ascii="Times" w:hAnsi="Times"/>
        </w:rPr>
        <w:t xml:space="preserve">Na Alemanha, </w:t>
      </w:r>
      <w:r>
        <w:t xml:space="preserve">o final de agosto e o início de setembro de 2018 foram tempos turbulentos, principalmente na cidade de Chemnitz. Situada no </w:t>
      </w:r>
      <w:r w:rsidRPr="008C5F3D">
        <w:rPr>
          <w:i/>
        </w:rPr>
        <w:t>Länd</w:t>
      </w:r>
      <w:r>
        <w:rPr>
          <w:i/>
        </w:rPr>
        <w:t xml:space="preserve"> </w:t>
      </w:r>
      <w:r>
        <w:t xml:space="preserve">da Saxônia, Alemanha oriental, um indivíduo foi assassinado a facadas na noite do dia 26 de agosto. Rapidamente foram lançadas </w:t>
      </w:r>
      <w:ins w:id="182" w:author="Rodrigo Albuquerque" w:date="2019-04-09T11:58:00Z">
        <w:r w:rsidR="00FD05B0">
          <w:t xml:space="preserve">suspeitas </w:t>
        </w:r>
      </w:ins>
      <w:r>
        <w:t xml:space="preserve">sobre dois imigrantes provenientes do Oriente Médio, um iraquiano e um sírio, levando à prisão de ambos. Em seguida, Chemnitz foi palco de amplas manifestações anti-imigração, dirigidas em grande parte por grupos </w:t>
      </w:r>
      <w:r>
        <w:lastRenderedPageBreak/>
        <w:t xml:space="preserve">neonazistas, </w:t>
      </w:r>
      <w:r w:rsidRPr="00FD05B0">
        <w:rPr>
          <w:i/>
          <w:rPrChange w:id="183" w:author="Rodrigo Albuquerque" w:date="2019-04-09T11:58:00Z">
            <w:rPr/>
          </w:rPrChange>
        </w:rPr>
        <w:t>skinheads</w:t>
      </w:r>
      <w:r>
        <w:t xml:space="preserve"> e de extrema direita, que levaram alguns milhares de manifestantes às ruas da cidade protestando contra a aceitação de imigrantes e refugiados no país, sobretudo os de origem muçulmana (HILL, 2018). Ao longo dos protestos, diversas notícias foram veiculadas pela imprensa estrangeira retratando as polêmicas envolvendo insultos racistas, xenofóbicos e saudações nazistas – o que configura crime na Alemanha – realizadas por parte dos manifestantes. </w:t>
      </w:r>
    </w:p>
    <w:p w14:paraId="00A2B1DE" w14:textId="77777777" w:rsidR="006D74E5" w:rsidRDefault="006D74E5" w:rsidP="006D74E5">
      <w:pPr>
        <w:spacing w:after="0" w:line="360" w:lineRule="auto"/>
        <w:ind w:firstLine="708"/>
        <w:jc w:val="both"/>
      </w:pPr>
      <w:r>
        <w:t>Em meio à polêmica, partidários da Alternativ für Deutschland</w:t>
      </w:r>
      <w:r w:rsidR="003F4FED">
        <w:t xml:space="preserve"> – o atual partido representante da direita radical no parlamento alemão –</w:t>
      </w:r>
      <w:r>
        <w:t xml:space="preserve"> e do grupo anti-islã Pegida foram acusados de participarem dos protestos, bem como de arregimentar manifestantes. Os </w:t>
      </w:r>
      <w:r>
        <w:rPr>
          <w:i/>
        </w:rPr>
        <w:t>länder</w:t>
      </w:r>
      <w:r>
        <w:t xml:space="preserve"> de Bremen e da Baixa-Saxônia anunciaram o monitoramento da ala jovem da AfD, dividindo opiniões acerca da vigilância de partidos e grupos políticos por autoridades federais devido aos excessos cometidos durante o Terceiro Reich pela Gestapo e durante a Guerra Fria pela Stasi, no território correspondente à Alemanha Oriental (FOLHA DE SÃO PAULO, 2018). O partido cresceu meio ponto percentual após os protestos na cidade do leste alemão, atingindo a marca de 17,5% em setembro de 2018, o maior percentual registrado pelo partido em pesquisas de intenção de voto, praticamente um ano após as eleições federais de 2017 (INSA-MEINUNGSTREND, 2018). Este resultado nas pesquisas posicionou a AfD como o segundo maior partido alemão nas pesquisas de opinião, ultrapassando o SPD – </w:t>
      </w:r>
      <w:r w:rsidRPr="00A24AB6">
        <w:t>Sozialdemokratische Partei Deutschlands</w:t>
      </w:r>
      <w:r>
        <w:t xml:space="preserve"> – que possui uma longa trajetória como um dos maiores partidos no Bundestag no contexto pós-1945. Ao mesmo tempo, o bloco conservador CDU-CSU registra uma queda nas pesquisas, com 28% da preferência do eleitorado alemão (Idem). </w:t>
      </w:r>
    </w:p>
    <w:p w14:paraId="66BA8737" w14:textId="327A50BF" w:rsidR="004919EC" w:rsidDel="003B240D" w:rsidRDefault="006D74E5" w:rsidP="003B240D">
      <w:pPr>
        <w:spacing w:after="0" w:line="360" w:lineRule="auto"/>
        <w:ind w:firstLine="708"/>
        <w:jc w:val="both"/>
        <w:rPr>
          <w:del w:id="184" w:author="Lucas Borba" w:date="2019-04-16T15:15:00Z"/>
        </w:rPr>
        <w:pPrChange w:id="185" w:author="Lucas Borba" w:date="2019-04-16T15:15:00Z">
          <w:pPr>
            <w:spacing w:after="0" w:line="360" w:lineRule="auto"/>
            <w:ind w:firstLine="708"/>
            <w:jc w:val="both"/>
          </w:pPr>
        </w:pPrChange>
      </w:pPr>
      <w:r>
        <w:t xml:space="preserve">Os eventos de Chemnitz levaram ao debate público as consequências da ascensão da direita radical na Alemanha, que se faz presente no Bundestag através da AfD, como também trouxe à tona a contradição que é o monitoramento de partidos e organizações políticas por uma democracia. No meio acadêmico não há uma posição unânime sobre as consequências da ascensão desta </w:t>
      </w:r>
      <w:r w:rsidRPr="004919EC">
        <w:rPr>
          <w:rPrChange w:id="186" w:author="Lucas Borba" w:date="2019-04-16T14:49:00Z">
            <w:rPr/>
          </w:rPrChange>
        </w:rPr>
        <w:t>família partidária</w:t>
      </w:r>
      <w:r>
        <w:t xml:space="preserve">. Sabe-se, por exemplo, que a ascensão de um partido de direita radical em um país pode aumentar o número de casos de racismo e xenofobia, devido ao fato de que um partido político com expressividade nacional é capaz de legitimar discursos xenofóbicos, elevando a saliência de temas como imigração (RYDGREN, 2003), ponto central nos programas de governo de tais partidos. Com a elevação da saliência do tema “imigração”, partidos da elite política são levados a adotar posições mais restritas sobre o assunto e enfatizar o tema em seus discursos para não perder votos para a direita radical. </w:t>
      </w:r>
    </w:p>
    <w:p w14:paraId="79DEE435" w14:textId="1F39AF36" w:rsidR="00F375CD" w:rsidDel="00E92629" w:rsidRDefault="00F375CD" w:rsidP="003B240D">
      <w:pPr>
        <w:spacing w:after="0" w:line="360" w:lineRule="auto"/>
        <w:jc w:val="both"/>
        <w:rPr>
          <w:del w:id="187" w:author="Rodrigo Albuquerque" w:date="2019-04-09T11:59:00Z"/>
        </w:rPr>
        <w:pPrChange w:id="188" w:author="Lucas Borba" w:date="2019-04-16T15:15:00Z">
          <w:pPr>
            <w:spacing w:after="0" w:line="360" w:lineRule="auto"/>
            <w:ind w:firstLine="708"/>
            <w:jc w:val="both"/>
          </w:pPr>
        </w:pPrChange>
      </w:pPr>
    </w:p>
    <w:p w14:paraId="76E5C202" w14:textId="03037AB8" w:rsidR="00470202" w:rsidDel="00E92629" w:rsidRDefault="00470202" w:rsidP="003B240D">
      <w:pPr>
        <w:spacing w:after="0" w:line="360" w:lineRule="auto"/>
        <w:jc w:val="both"/>
        <w:rPr>
          <w:del w:id="189" w:author="Rodrigo Albuquerque" w:date="2019-04-09T11:59:00Z"/>
        </w:rPr>
        <w:pPrChange w:id="190" w:author="Lucas Borba" w:date="2019-04-16T15:15:00Z">
          <w:pPr>
            <w:spacing w:after="0" w:line="360" w:lineRule="auto"/>
            <w:ind w:firstLine="708"/>
            <w:jc w:val="both"/>
          </w:pPr>
        </w:pPrChange>
      </w:pPr>
    </w:p>
    <w:p w14:paraId="6750B133" w14:textId="37879EFD" w:rsidR="00470202" w:rsidDel="00E92629" w:rsidRDefault="00470202" w:rsidP="003B240D">
      <w:pPr>
        <w:spacing w:after="0" w:line="360" w:lineRule="auto"/>
        <w:jc w:val="both"/>
        <w:rPr>
          <w:del w:id="191" w:author="Rodrigo Albuquerque" w:date="2019-04-09T11:59:00Z"/>
        </w:rPr>
        <w:pPrChange w:id="192" w:author="Lucas Borba" w:date="2019-04-16T15:15:00Z">
          <w:pPr>
            <w:spacing w:after="0" w:line="360" w:lineRule="auto"/>
            <w:ind w:firstLine="708"/>
            <w:jc w:val="both"/>
          </w:pPr>
        </w:pPrChange>
      </w:pPr>
    </w:p>
    <w:p w14:paraId="1DAACFB7" w14:textId="77777777" w:rsidR="00470202" w:rsidRPr="00F375CD" w:rsidRDefault="00470202" w:rsidP="003B240D">
      <w:pPr>
        <w:spacing w:after="0" w:line="360" w:lineRule="auto"/>
        <w:jc w:val="both"/>
        <w:pPrChange w:id="193" w:author="Lucas Borba" w:date="2019-04-16T15:15:00Z">
          <w:pPr>
            <w:spacing w:after="0" w:line="360" w:lineRule="auto"/>
            <w:ind w:firstLine="708"/>
            <w:jc w:val="both"/>
          </w:pPr>
        </w:pPrChange>
      </w:pPr>
    </w:p>
    <w:p w14:paraId="3CEF5F52" w14:textId="77777777" w:rsidR="004A5AFE" w:rsidRPr="00654489" w:rsidRDefault="004A5AFE" w:rsidP="004A5AFE">
      <w:pPr>
        <w:pStyle w:val="PargrafodaLista"/>
        <w:numPr>
          <w:ilvl w:val="0"/>
          <w:numId w:val="1"/>
        </w:numPr>
        <w:spacing w:line="360" w:lineRule="auto"/>
        <w:jc w:val="both"/>
        <w:rPr>
          <w:rFonts w:ascii="Times" w:hAnsi="Times"/>
          <w:b/>
          <w:sz w:val="28"/>
          <w:szCs w:val="28"/>
        </w:rPr>
      </w:pPr>
      <w:r w:rsidRPr="00654489">
        <w:rPr>
          <w:rFonts w:ascii="Times" w:hAnsi="Times"/>
          <w:b/>
          <w:sz w:val="28"/>
          <w:szCs w:val="28"/>
        </w:rPr>
        <w:lastRenderedPageBreak/>
        <w:t>Objetivos</w:t>
      </w:r>
    </w:p>
    <w:p w14:paraId="46289D56" w14:textId="77777777" w:rsidR="00F375CD" w:rsidRDefault="00F375CD" w:rsidP="00F375CD">
      <w:pPr>
        <w:pStyle w:val="PargrafodaLista"/>
        <w:numPr>
          <w:ilvl w:val="1"/>
          <w:numId w:val="1"/>
        </w:numPr>
        <w:spacing w:line="360" w:lineRule="auto"/>
        <w:jc w:val="both"/>
        <w:rPr>
          <w:rFonts w:ascii="Times" w:hAnsi="Times"/>
          <w:b/>
        </w:rPr>
      </w:pPr>
      <w:r>
        <w:rPr>
          <w:rFonts w:ascii="Times" w:hAnsi="Times"/>
        </w:rPr>
        <w:t xml:space="preserve"> </w:t>
      </w:r>
      <w:r>
        <w:rPr>
          <w:rFonts w:ascii="Times" w:hAnsi="Times"/>
          <w:b/>
        </w:rPr>
        <w:t>Objetivo geral</w:t>
      </w:r>
    </w:p>
    <w:p w14:paraId="1F28D033" w14:textId="1F7F836F" w:rsidR="00F375CD" w:rsidRDefault="00F375CD" w:rsidP="00F375CD">
      <w:pPr>
        <w:spacing w:line="360" w:lineRule="auto"/>
        <w:ind w:left="360"/>
        <w:jc w:val="both"/>
        <w:rPr>
          <w:rFonts w:ascii="Times" w:hAnsi="Times"/>
        </w:rPr>
      </w:pPr>
      <w:r>
        <w:rPr>
          <w:rFonts w:ascii="Times" w:hAnsi="Times"/>
        </w:rPr>
        <w:t xml:space="preserve">Analisar </w:t>
      </w:r>
      <w:del w:id="194" w:author="Lucas Borba" w:date="2019-04-16T15:15:00Z">
        <w:r w:rsidDel="003B240D">
          <w:rPr>
            <w:rFonts w:ascii="Times" w:hAnsi="Times"/>
          </w:rPr>
          <w:delText>as causas do apoio</w:delText>
        </w:r>
      </w:del>
      <w:ins w:id="195" w:author="Lucas Borba" w:date="2019-04-16T15:15:00Z">
        <w:r w:rsidR="003B240D">
          <w:rPr>
            <w:rFonts w:ascii="Times" w:hAnsi="Times"/>
          </w:rPr>
          <w:t>os determinantes do voto em</w:t>
        </w:r>
      </w:ins>
      <w:del w:id="196" w:author="Lucas Borba" w:date="2019-04-16T15:15:00Z">
        <w:r w:rsidDel="003B240D">
          <w:rPr>
            <w:rFonts w:ascii="Times" w:hAnsi="Times"/>
          </w:rPr>
          <w:delText xml:space="preserve"> a</w:delText>
        </w:r>
      </w:del>
      <w:r>
        <w:rPr>
          <w:rFonts w:ascii="Times" w:hAnsi="Times"/>
        </w:rPr>
        <w:t xml:space="preserve"> partidos populistas de direita radical na Europa do século XXI. </w:t>
      </w:r>
    </w:p>
    <w:p w14:paraId="7BC7F3D7" w14:textId="77777777" w:rsidR="00F375CD" w:rsidRDefault="00F375CD" w:rsidP="00F375CD">
      <w:pPr>
        <w:pStyle w:val="PargrafodaLista"/>
        <w:numPr>
          <w:ilvl w:val="1"/>
          <w:numId w:val="1"/>
        </w:numPr>
        <w:spacing w:line="360" w:lineRule="auto"/>
        <w:jc w:val="both"/>
        <w:rPr>
          <w:rFonts w:ascii="Times" w:hAnsi="Times"/>
          <w:b/>
        </w:rPr>
      </w:pPr>
      <w:r>
        <w:rPr>
          <w:rFonts w:ascii="Times" w:hAnsi="Times"/>
          <w:b/>
        </w:rPr>
        <w:t xml:space="preserve"> Objetivos específicos</w:t>
      </w:r>
    </w:p>
    <w:p w14:paraId="40E26B9A" w14:textId="07389E79" w:rsidR="00F375CD" w:rsidRPr="00F375CD" w:rsidRDefault="00F375CD" w:rsidP="00F375CD">
      <w:pPr>
        <w:pStyle w:val="PargrafodaLista"/>
        <w:numPr>
          <w:ilvl w:val="0"/>
          <w:numId w:val="2"/>
        </w:numPr>
        <w:spacing w:line="360" w:lineRule="auto"/>
        <w:jc w:val="both"/>
        <w:rPr>
          <w:rFonts w:ascii="Times" w:hAnsi="Times"/>
          <w:b/>
        </w:rPr>
      </w:pPr>
      <w:r>
        <w:rPr>
          <w:rFonts w:ascii="Times" w:hAnsi="Times"/>
        </w:rPr>
        <w:t>Mapear o crescimento de partidos de direita radical na Europa</w:t>
      </w:r>
      <w:del w:id="197" w:author="Lucas Borba" w:date="2019-04-09T14:57:00Z">
        <w:r w:rsidDel="00495494">
          <w:rPr>
            <w:rFonts w:ascii="Times" w:hAnsi="Times"/>
          </w:rPr>
          <w:delText>, inserindo os casos aqui analisados num contexto amplo</w:delText>
        </w:r>
      </w:del>
      <w:r>
        <w:rPr>
          <w:rFonts w:ascii="Times" w:hAnsi="Times"/>
        </w:rPr>
        <w:t>.</w:t>
      </w:r>
    </w:p>
    <w:p w14:paraId="4946CD62" w14:textId="45952357" w:rsidR="00F375CD" w:rsidRPr="00F375CD" w:rsidDel="00495494" w:rsidRDefault="00F375CD" w:rsidP="00F375CD">
      <w:pPr>
        <w:pStyle w:val="PargrafodaLista"/>
        <w:numPr>
          <w:ilvl w:val="0"/>
          <w:numId w:val="2"/>
        </w:numPr>
        <w:spacing w:line="360" w:lineRule="auto"/>
        <w:jc w:val="both"/>
        <w:rPr>
          <w:del w:id="198" w:author="Lucas Borba" w:date="2019-04-09T14:57:00Z"/>
          <w:rFonts w:ascii="Times" w:hAnsi="Times"/>
          <w:b/>
        </w:rPr>
      </w:pPr>
      <w:commentRangeStart w:id="199"/>
      <w:del w:id="200" w:author="Lucas Borba" w:date="2019-04-09T14:57:00Z">
        <w:r w:rsidDel="00495494">
          <w:rPr>
            <w:rFonts w:ascii="Times" w:hAnsi="Times"/>
          </w:rPr>
          <w:delText>Elaborar uma análise sistemática do Front National desde o contexto de sua criação até os dias atuais, criando um paralelo com o surgimento da Alternativ für Deutschland no cenário político alemão.</w:delText>
        </w:r>
        <w:commentRangeEnd w:id="199"/>
        <w:r w:rsidR="00E92629" w:rsidDel="00495494">
          <w:rPr>
            <w:rStyle w:val="Refdecomentrio"/>
          </w:rPr>
          <w:commentReference w:id="199"/>
        </w:r>
      </w:del>
    </w:p>
    <w:p w14:paraId="3C420BA8" w14:textId="56303F0A" w:rsidR="00F375CD" w:rsidRPr="00F375CD" w:rsidRDefault="00F375CD" w:rsidP="00F375CD">
      <w:pPr>
        <w:pStyle w:val="PargrafodaLista"/>
        <w:numPr>
          <w:ilvl w:val="0"/>
          <w:numId w:val="2"/>
        </w:numPr>
        <w:spacing w:line="360" w:lineRule="auto"/>
        <w:jc w:val="both"/>
        <w:rPr>
          <w:rFonts w:ascii="Times" w:hAnsi="Times"/>
          <w:b/>
        </w:rPr>
      </w:pPr>
      <w:r>
        <w:rPr>
          <w:rFonts w:ascii="Times" w:hAnsi="Times"/>
        </w:rPr>
        <w:t xml:space="preserve">Discutir as motivações do eleitor da direita radical, </w:t>
      </w:r>
      <w:del w:id="201" w:author="Lucas Borba" w:date="2019-04-09T14:57:00Z">
        <w:r w:rsidDel="00495494">
          <w:rPr>
            <w:rFonts w:ascii="Times" w:hAnsi="Times"/>
          </w:rPr>
          <w:delText xml:space="preserve">levando em consideração o debate sobre </w:delText>
        </w:r>
      </w:del>
      <w:ins w:id="202" w:author="Lucas Borba" w:date="2019-04-09T14:57:00Z">
        <w:r w:rsidR="00495494">
          <w:rPr>
            <w:rFonts w:ascii="Times" w:hAnsi="Times"/>
          </w:rPr>
          <w:t>à luz do</w:t>
        </w:r>
      </w:ins>
      <w:del w:id="203" w:author="Lucas Borba" w:date="2019-04-09T14:58:00Z">
        <w:r w:rsidDel="00495494">
          <w:rPr>
            <w:rFonts w:ascii="Times" w:hAnsi="Times"/>
          </w:rPr>
          <w:delText>o</w:delText>
        </w:r>
      </w:del>
      <w:r>
        <w:rPr>
          <w:rFonts w:ascii="Times" w:hAnsi="Times"/>
        </w:rPr>
        <w:t xml:space="preserve"> surgimento de novas clivagens e o realinhamento de preferências.</w:t>
      </w:r>
    </w:p>
    <w:p w14:paraId="4CC60AD1" w14:textId="77777777" w:rsidR="00F375CD" w:rsidRPr="004919EC" w:rsidRDefault="00F375CD" w:rsidP="00654489">
      <w:pPr>
        <w:pStyle w:val="PargrafodaLista"/>
        <w:numPr>
          <w:ilvl w:val="0"/>
          <w:numId w:val="2"/>
        </w:numPr>
        <w:spacing w:line="360" w:lineRule="auto"/>
        <w:jc w:val="both"/>
        <w:rPr>
          <w:ins w:id="204" w:author="Lucas Borba" w:date="2019-04-16T14:49:00Z"/>
          <w:rFonts w:ascii="Times" w:hAnsi="Times"/>
          <w:b/>
          <w:rPrChange w:id="205" w:author="Lucas Borba" w:date="2019-04-16T14:49:00Z">
            <w:rPr>
              <w:ins w:id="206" w:author="Lucas Borba" w:date="2019-04-16T14:49:00Z"/>
              <w:rFonts w:ascii="Times" w:hAnsi="Times"/>
            </w:rPr>
          </w:rPrChange>
        </w:rPr>
      </w:pPr>
      <w:r>
        <w:rPr>
          <w:rFonts w:ascii="Times" w:hAnsi="Times"/>
        </w:rPr>
        <w:t>Produzir inferências sobre o voto na direita radical na Europa.</w:t>
      </w:r>
    </w:p>
    <w:p w14:paraId="1CE24271" w14:textId="417725DE" w:rsidR="004919EC" w:rsidRPr="00654489" w:rsidDel="004919EC" w:rsidRDefault="004919EC" w:rsidP="00654489">
      <w:pPr>
        <w:pStyle w:val="PargrafodaLista"/>
        <w:numPr>
          <w:ilvl w:val="0"/>
          <w:numId w:val="2"/>
        </w:numPr>
        <w:spacing w:line="360" w:lineRule="auto"/>
        <w:jc w:val="both"/>
        <w:rPr>
          <w:del w:id="207" w:author="Lucas Borba" w:date="2019-04-16T14:51:00Z"/>
          <w:rFonts w:ascii="Times" w:hAnsi="Times"/>
          <w:b/>
        </w:rPr>
      </w:pPr>
      <w:ins w:id="208" w:author="Lucas Borba" w:date="2019-04-16T14:49:00Z">
        <w:r>
          <w:rPr>
            <w:rFonts w:ascii="Times" w:hAnsi="Times"/>
          </w:rPr>
          <w:t>Analisar qualitativamente o caso alem</w:t>
        </w:r>
      </w:ins>
      <w:ins w:id="209" w:author="Lucas Borba" w:date="2019-04-16T14:50:00Z">
        <w:r>
          <w:rPr>
            <w:rFonts w:ascii="Times" w:hAnsi="Times"/>
          </w:rPr>
          <w:t xml:space="preserve">ão, permitindo a observação de processos que </w:t>
        </w:r>
      </w:ins>
      <w:ins w:id="210" w:author="Lucas Borba" w:date="2019-04-16T14:51:00Z">
        <w:r>
          <w:rPr>
            <w:rFonts w:ascii="Times" w:hAnsi="Times"/>
          </w:rPr>
          <w:t>tornam os indivíduos eleitores de partidos de direita radical</w:t>
        </w:r>
      </w:ins>
      <w:ins w:id="211" w:author="Lucas Borba" w:date="2019-04-16T14:50:00Z">
        <w:r>
          <w:rPr>
            <w:rFonts w:ascii="Times" w:hAnsi="Times"/>
          </w:rPr>
          <w:t xml:space="preserve"> </w:t>
        </w:r>
      </w:ins>
    </w:p>
    <w:p w14:paraId="20689688" w14:textId="77777777" w:rsidR="00E92629" w:rsidRPr="004919EC" w:rsidRDefault="00E92629" w:rsidP="004919EC">
      <w:pPr>
        <w:pStyle w:val="PargrafodaLista"/>
        <w:numPr>
          <w:ilvl w:val="0"/>
          <w:numId w:val="2"/>
        </w:numPr>
        <w:spacing w:line="360" w:lineRule="auto"/>
        <w:jc w:val="both"/>
        <w:rPr>
          <w:ins w:id="212" w:author="Rodrigo Albuquerque" w:date="2019-04-09T12:00:00Z"/>
          <w:rFonts w:ascii="Times" w:hAnsi="Times"/>
          <w:b/>
          <w:sz w:val="28"/>
          <w:szCs w:val="28"/>
          <w:rPrChange w:id="213" w:author="Lucas Borba" w:date="2019-04-16T14:51:00Z">
            <w:rPr>
              <w:ins w:id="214" w:author="Rodrigo Albuquerque" w:date="2019-04-09T12:00:00Z"/>
            </w:rPr>
          </w:rPrChange>
        </w:rPr>
        <w:pPrChange w:id="215" w:author="Rodrigo Albuquerque" w:date="2019-04-09T12:00:00Z">
          <w:pPr>
            <w:pStyle w:val="PargrafodaLista"/>
            <w:numPr>
              <w:numId w:val="1"/>
            </w:numPr>
            <w:spacing w:line="360" w:lineRule="auto"/>
            <w:ind w:hanging="360"/>
            <w:jc w:val="both"/>
          </w:pPr>
        </w:pPrChange>
      </w:pPr>
    </w:p>
    <w:p w14:paraId="6499C525" w14:textId="68EB27F3" w:rsidR="00F375CD" w:rsidRPr="00654489" w:rsidRDefault="00F375CD" w:rsidP="00F375CD">
      <w:pPr>
        <w:pStyle w:val="PargrafodaLista"/>
        <w:numPr>
          <w:ilvl w:val="0"/>
          <w:numId w:val="1"/>
        </w:numPr>
        <w:spacing w:line="360" w:lineRule="auto"/>
        <w:jc w:val="both"/>
        <w:rPr>
          <w:rFonts w:ascii="Times" w:hAnsi="Times"/>
          <w:b/>
          <w:sz w:val="28"/>
          <w:szCs w:val="28"/>
        </w:rPr>
      </w:pPr>
      <w:r w:rsidRPr="00654489">
        <w:rPr>
          <w:rFonts w:ascii="Times" w:hAnsi="Times"/>
          <w:b/>
          <w:sz w:val="28"/>
          <w:szCs w:val="28"/>
        </w:rPr>
        <w:t>Referencial teórico e hipóteses</w:t>
      </w:r>
    </w:p>
    <w:p w14:paraId="7A2D18BF" w14:textId="77777777" w:rsidR="00234977" w:rsidRPr="00654489" w:rsidRDefault="00234977" w:rsidP="00234977">
      <w:pPr>
        <w:pStyle w:val="PargrafodaLista"/>
        <w:numPr>
          <w:ilvl w:val="1"/>
          <w:numId w:val="1"/>
        </w:numPr>
        <w:spacing w:line="360" w:lineRule="auto"/>
        <w:jc w:val="both"/>
        <w:rPr>
          <w:rFonts w:ascii="Times" w:hAnsi="Times"/>
          <w:b/>
          <w:bCs/>
        </w:rPr>
      </w:pPr>
      <w:r w:rsidRPr="00654489">
        <w:rPr>
          <w:rFonts w:ascii="Times" w:hAnsi="Times"/>
          <w:b/>
        </w:rPr>
        <w:t xml:space="preserve"> Clivagens e alinhamento entre eleitores e partidos políticos</w:t>
      </w:r>
    </w:p>
    <w:p w14:paraId="2F1B3E57" w14:textId="79E1FE2E" w:rsidR="00234977" w:rsidRDefault="00234977" w:rsidP="00234977">
      <w:pPr>
        <w:spacing w:line="360" w:lineRule="auto"/>
        <w:ind w:firstLine="708"/>
        <w:jc w:val="both"/>
        <w:rPr>
          <w:rFonts w:ascii="Times" w:hAnsi="Times"/>
          <w:bCs/>
        </w:rPr>
      </w:pPr>
      <w:r>
        <w:rPr>
          <w:rFonts w:ascii="Times" w:hAnsi="Times"/>
          <w:bCs/>
        </w:rPr>
        <w:t>Desde 1967, com o livro de Seymour Martin Lipset e Stein Rokkan, o debate sobre clivagens e partidos políticos é recorrente</w:t>
      </w:r>
      <w:del w:id="216" w:author="Lucas Borba" w:date="2019-04-16T15:16:00Z">
        <w:r w:rsidDel="003B240D">
          <w:rPr>
            <w:rFonts w:ascii="Times" w:hAnsi="Times"/>
            <w:bCs/>
          </w:rPr>
          <w:delText xml:space="preserve"> na Ciência Política</w:delText>
        </w:r>
      </w:del>
      <w:r>
        <w:rPr>
          <w:rFonts w:ascii="Times" w:hAnsi="Times"/>
          <w:bCs/>
        </w:rPr>
        <w:t xml:space="preserve">. Os autores argumentam que as ligações políticas na Europa Ocidental ocorrem por meio de quatro estruturas que conectam eleitores e partidos. Tais estruturas são denominadas pelos autores de “clivagens”. Clivagens são estruturas que agem como um mecanismo de pertencimento político e ideológico. As quatro principais clivagens descritas por Lipset e Rokkan </w:t>
      </w:r>
      <w:r>
        <w:rPr>
          <w:rFonts w:ascii="Times" w:hAnsi="Times"/>
          <w:bCs/>
        </w:rPr>
        <w:fldChar w:fldCharType="begin"/>
      </w:r>
      <w:r>
        <w:rPr>
          <w:rFonts w:ascii="Times" w:hAnsi="Times"/>
          <w:bCs/>
        </w:rPr>
        <w:instrText xml:space="preserve"> ADDIN ZOTERO_ITEM CSL_CITATION {"citationID":"kKjBIdto","properties":{"formattedCitation":"(1967)","plainCitation":"(1967)","noteIndex":0},"citationItems":[{"id":51,"uris":["http://zotero.org/users/local/kgFcOZWi/items/QRPG9AFS"],"uri":["http://zotero.org/users/local/kgFcOZWi/items/QRPG9AFS"],"itemData":{"id":51,"type":"book","title":"Party systems and voter alignments: Cross-national perspectives","publisher":"Free press","volume":"7","author":[{"family":"Lipset","given":"Seymour Martin"},{"family":"Rokkan","given":"Stein"}],"issued":{"date-parts":[["1967"]]}},"suppress-author":true}],"schema":"https://github.com/citation-style-language/schema/raw/master/csl-citation.json"} </w:instrText>
      </w:r>
      <w:r>
        <w:rPr>
          <w:rFonts w:ascii="Times" w:hAnsi="Times"/>
          <w:bCs/>
        </w:rPr>
        <w:fldChar w:fldCharType="separate"/>
      </w:r>
      <w:r w:rsidRPr="00234977">
        <w:rPr>
          <w:rFonts w:ascii="Times" w:hAnsi="Times" w:cs="Times"/>
        </w:rPr>
        <w:t>(1967)</w:t>
      </w:r>
      <w:r>
        <w:rPr>
          <w:rFonts w:ascii="Times" w:hAnsi="Times"/>
          <w:bCs/>
        </w:rPr>
        <w:fldChar w:fldCharType="end"/>
      </w:r>
      <w:r>
        <w:rPr>
          <w:rFonts w:ascii="Times" w:hAnsi="Times"/>
          <w:bCs/>
        </w:rPr>
        <w:t xml:space="preserve"> são: </w:t>
      </w:r>
      <w:r>
        <w:rPr>
          <w:rFonts w:ascii="Times" w:hAnsi="Times"/>
          <w:bCs/>
          <w:i/>
        </w:rPr>
        <w:t>classe</w:t>
      </w:r>
      <w:r>
        <w:rPr>
          <w:rFonts w:ascii="Times" w:hAnsi="Times"/>
          <w:bCs/>
        </w:rPr>
        <w:t xml:space="preserve">, na qual a divisão entre burgueses e trabalhadores organiza as preferências políticas dos cidadãos; </w:t>
      </w:r>
      <w:r>
        <w:rPr>
          <w:rFonts w:ascii="Times" w:hAnsi="Times"/>
          <w:bCs/>
          <w:i/>
        </w:rPr>
        <w:t>centro-periferia</w:t>
      </w:r>
      <w:r>
        <w:rPr>
          <w:rFonts w:ascii="Times" w:hAnsi="Times"/>
          <w:bCs/>
        </w:rPr>
        <w:t xml:space="preserve">, na qual minorias étnicas e linguísticas que habitam em regiões além dos grandes centros urbanos em seus respectivos países se opõem às elites; </w:t>
      </w:r>
      <w:r>
        <w:rPr>
          <w:rFonts w:ascii="Times" w:hAnsi="Times"/>
          <w:bCs/>
          <w:i/>
        </w:rPr>
        <w:t>igreja-Estado</w:t>
      </w:r>
      <w:r>
        <w:rPr>
          <w:rFonts w:ascii="Times" w:hAnsi="Times"/>
          <w:bCs/>
        </w:rPr>
        <w:t xml:space="preserve">, na qual a máquina pública dos Estados em desenvolvimento na Europa se opõe aos princípios religiosos na política, e a última, </w:t>
      </w:r>
      <w:r>
        <w:rPr>
          <w:rFonts w:ascii="Times" w:hAnsi="Times"/>
          <w:bCs/>
          <w:i/>
        </w:rPr>
        <w:t>terra-indústria</w:t>
      </w:r>
      <w:r>
        <w:rPr>
          <w:rFonts w:ascii="Times" w:hAnsi="Times"/>
          <w:bCs/>
        </w:rPr>
        <w:t>, em que o conflito entre proprietários de terra e trabalhadores industriais é um aspecto central</w:t>
      </w:r>
      <w:del w:id="217" w:author="Rodrigo Albuquerque" w:date="2019-04-09T12:37:00Z">
        <w:r w:rsidDel="00846448">
          <w:rPr>
            <w:rFonts w:ascii="Times" w:hAnsi="Times"/>
            <w:bCs/>
          </w:rPr>
          <w:delText xml:space="preserve"> </w:delText>
        </w:r>
        <w:r w:rsidDel="00846448">
          <w:rPr>
            <w:rFonts w:ascii="Times" w:hAnsi="Times"/>
            <w:bCs/>
          </w:rPr>
          <w:fldChar w:fldCharType="begin"/>
        </w:r>
        <w:r w:rsidDel="00846448">
          <w:rPr>
            <w:rFonts w:ascii="Times" w:hAnsi="Times"/>
            <w:bCs/>
          </w:rPr>
          <w:delInstrText xml:space="preserve"> ADDIN ZOTERO_ITEM CSL_CITATION {"citationID":"HWiDzP2j","properties":{"formattedCitation":"(LIPSET; ROKKAN, 1967, p. 5)","plainCitation":"(LIPSET; ROKKAN, 1967, p. 5)","noteIndex":0},"citationItems":[{"id":51,"uris":["http://zotero.org/users/local/kgFcOZWi/items/QRPG9AFS"],"uri":["http://zotero.org/users/local/kgFcOZWi/items/QRPG9AFS"],"itemData":{"id":51,"type":"book","title":"Party systems and voter alignments: Cross-national perspectives","publisher":"Free press","volume":"7","author":[{"family":"Lipset","given":"Seymour Martin"},{"family":"Rokkan","given":"Stein"}],"issued":{"date-parts":[["1967"]]}},"locator":"5"}],"schema":"https://github.com/citation-style-language/schema/raw/master/csl-citation.json"} </w:delInstrText>
        </w:r>
        <w:r w:rsidDel="00846448">
          <w:rPr>
            <w:rFonts w:ascii="Times" w:hAnsi="Times"/>
            <w:bCs/>
          </w:rPr>
          <w:fldChar w:fldCharType="separate"/>
        </w:r>
        <w:r w:rsidRPr="00234977" w:rsidDel="00846448">
          <w:rPr>
            <w:rFonts w:ascii="Times" w:hAnsi="Times" w:cs="Times"/>
          </w:rPr>
          <w:delText>(LIPSET; ROKKAN, 1967, p. 5)</w:delText>
        </w:r>
        <w:r w:rsidDel="00846448">
          <w:rPr>
            <w:rFonts w:ascii="Times" w:hAnsi="Times"/>
            <w:bCs/>
          </w:rPr>
          <w:fldChar w:fldCharType="end"/>
        </w:r>
      </w:del>
      <w:r>
        <w:rPr>
          <w:rFonts w:ascii="Times" w:hAnsi="Times"/>
          <w:bCs/>
        </w:rPr>
        <w:t xml:space="preserve">. Dentre essas, a clivagem </w:t>
      </w:r>
      <w:ins w:id="218" w:author="Rodrigo Albuquerque" w:date="2019-04-09T12:37:00Z">
        <w:r w:rsidR="00AC2EBB">
          <w:rPr>
            <w:rFonts w:ascii="Times" w:hAnsi="Times"/>
            <w:bCs/>
          </w:rPr>
          <w:t>de</w:t>
        </w:r>
      </w:ins>
      <w:del w:id="219" w:author="Rodrigo Albuquerque" w:date="2019-04-09T12:37:00Z">
        <w:r w:rsidDel="00AC2EBB">
          <w:rPr>
            <w:rFonts w:ascii="Times" w:hAnsi="Times"/>
            <w:bCs/>
          </w:rPr>
          <w:delText>onde predomina</w:delText>
        </w:r>
      </w:del>
      <w:del w:id="220" w:author="Rodrigo Albuquerque" w:date="2019-04-09T12:38:00Z">
        <w:r w:rsidDel="00AC2EBB">
          <w:rPr>
            <w:rFonts w:ascii="Times" w:hAnsi="Times"/>
            <w:bCs/>
          </w:rPr>
          <w:delText xml:space="preserve"> a</w:delText>
        </w:r>
      </w:del>
      <w:r>
        <w:rPr>
          <w:rFonts w:ascii="Times" w:hAnsi="Times"/>
          <w:bCs/>
        </w:rPr>
        <w:t xml:space="preserve"> </w:t>
      </w:r>
      <w:r>
        <w:rPr>
          <w:rFonts w:ascii="Times" w:hAnsi="Times"/>
          <w:bCs/>
          <w:i/>
        </w:rPr>
        <w:t>classe</w:t>
      </w:r>
      <w:r>
        <w:rPr>
          <w:rFonts w:ascii="Times" w:hAnsi="Times"/>
          <w:bCs/>
        </w:rPr>
        <w:t xml:space="preserve"> é a principal fonte de conflito no início do século XX, orientando as preferências dos eleitores e a afiliação partidária, “particularmente após a extensão do sufrágio a todos os homens adultos” (Ibid.</w:t>
      </w:r>
      <w:ins w:id="221" w:author="Rodrigo Albuquerque" w:date="2019-04-09T12:38:00Z">
        <w:r w:rsidR="00AC2EBB">
          <w:rPr>
            <w:rFonts w:ascii="Times" w:hAnsi="Times"/>
            <w:bCs/>
          </w:rPr>
          <w:t>, p. 5</w:t>
        </w:r>
      </w:ins>
      <w:r>
        <w:rPr>
          <w:rFonts w:ascii="Times" w:hAnsi="Times"/>
          <w:bCs/>
        </w:rPr>
        <w:t>).</w:t>
      </w:r>
    </w:p>
    <w:p w14:paraId="43335943" w14:textId="77777777" w:rsidR="00856187" w:rsidRDefault="00856187" w:rsidP="00234977">
      <w:pPr>
        <w:spacing w:line="360" w:lineRule="auto"/>
        <w:ind w:firstLine="708"/>
        <w:jc w:val="both"/>
        <w:rPr>
          <w:rFonts w:ascii="Times" w:hAnsi="Times"/>
          <w:bCs/>
        </w:rPr>
      </w:pPr>
      <w:r>
        <w:rPr>
          <w:rFonts w:ascii="Times" w:hAnsi="Times"/>
          <w:bCs/>
        </w:rPr>
        <w:t xml:space="preserve">Tais estruturas foram formadas por processos políticos que ocorreram nos últimos anos do século XIX e início do século XX, no contexto das revoluções nacionais e da formação dos Estados na Europa Ocidental. No que concerne à clivagem de </w:t>
      </w:r>
      <w:r>
        <w:rPr>
          <w:rFonts w:ascii="Times" w:hAnsi="Times"/>
          <w:bCs/>
          <w:i/>
        </w:rPr>
        <w:t>classes</w:t>
      </w:r>
      <w:r>
        <w:rPr>
          <w:rFonts w:ascii="Times" w:hAnsi="Times"/>
          <w:bCs/>
        </w:rPr>
        <w:t xml:space="preserve">, os grupos socioeconômicos possuíam preponderância na determinação das ligações entre </w:t>
      </w:r>
      <w:r>
        <w:rPr>
          <w:rFonts w:ascii="Times" w:hAnsi="Times"/>
          <w:bCs/>
        </w:rPr>
        <w:lastRenderedPageBreak/>
        <w:t>eleitores e partidos políticos. Como diz Lipset (</w:t>
      </w:r>
      <w:del w:id="222" w:author="Rodrigo Albuquerque" w:date="2019-04-09T12:38:00Z">
        <w:r w:rsidDel="00AC2EBB">
          <w:rPr>
            <w:rFonts w:ascii="Times" w:hAnsi="Times"/>
            <w:bCs/>
          </w:rPr>
          <w:delText xml:space="preserve">apud. Lipset, </w:delText>
        </w:r>
      </w:del>
      <w:r>
        <w:rPr>
          <w:rFonts w:ascii="Times" w:hAnsi="Times"/>
          <w:bCs/>
        </w:rPr>
        <w:t>2001, p.4), “virtualmente em todo país economicamente desenvolvido, os grupos de menor renda votam principalmente por partidos da esquerda, enquanto que os grupos de maior renda votam mais frequentemente em partidos de direita”. Se referindo às outras três clivagens, Lipset (2001, p. 5) escreve:</w:t>
      </w:r>
    </w:p>
    <w:p w14:paraId="23F42806" w14:textId="77777777" w:rsidR="00856187" w:rsidRDefault="00856187" w:rsidP="00917E37">
      <w:pPr>
        <w:spacing w:line="240" w:lineRule="auto"/>
        <w:ind w:left="2268"/>
        <w:jc w:val="both"/>
        <w:rPr>
          <w:rFonts w:ascii="Times" w:hAnsi="Times"/>
          <w:bCs/>
          <w:sz w:val="22"/>
          <w:szCs w:val="22"/>
        </w:rPr>
      </w:pPr>
      <w:r w:rsidRPr="00917E37">
        <w:rPr>
          <w:rFonts w:ascii="Times" w:hAnsi="Times"/>
          <w:bCs/>
          <w:sz w:val="22"/>
          <w:szCs w:val="22"/>
        </w:rPr>
        <w:t>A emergência das três outras clivagens históricas, somadas a classe, foi fundamental para o caráter diversificado dos sistemas partidários europeus. Nós sugerimos que elas foram produtos de dois processos de convulsão social, as revoluções nacionais e industriais. Essas transformações produziram vários confrontos, que se tornaram ligados às divisões partidárias e ao comportamento do eleitor. As primeiras, as revoluções pol</w:t>
      </w:r>
      <w:r w:rsidRPr="00917E37">
        <w:rPr>
          <w:rFonts w:ascii="Times" w:hAnsi="Times"/>
          <w:sz w:val="22"/>
          <w:szCs w:val="22"/>
        </w:rPr>
        <w:t xml:space="preserve">íticas, resultaram num conflito </w:t>
      </w:r>
      <w:r w:rsidR="00917E37" w:rsidRPr="00917E37">
        <w:rPr>
          <w:rFonts w:ascii="Times" w:hAnsi="Times"/>
          <w:bCs/>
          <w:i/>
          <w:sz w:val="22"/>
          <w:szCs w:val="22"/>
        </w:rPr>
        <w:t>centro-peri</w:t>
      </w:r>
      <w:r w:rsidRPr="00917E37">
        <w:rPr>
          <w:rFonts w:ascii="Times" w:hAnsi="Times"/>
          <w:bCs/>
          <w:i/>
          <w:sz w:val="22"/>
          <w:szCs w:val="22"/>
        </w:rPr>
        <w:t>feria</w:t>
      </w:r>
      <w:r w:rsidR="00917E37" w:rsidRPr="00917E37">
        <w:rPr>
          <w:rFonts w:ascii="Times" w:hAnsi="Times"/>
          <w:bCs/>
          <w:sz w:val="22"/>
          <w:szCs w:val="22"/>
        </w:rPr>
        <w:t xml:space="preserve"> [...] e numa tensão </w:t>
      </w:r>
      <w:r w:rsidR="00917E37" w:rsidRPr="00917E37">
        <w:rPr>
          <w:rFonts w:ascii="Times" w:hAnsi="Times"/>
          <w:bCs/>
          <w:i/>
          <w:sz w:val="22"/>
          <w:szCs w:val="22"/>
        </w:rPr>
        <w:t>Igreja-Estado</w:t>
      </w:r>
      <w:r w:rsidR="00917E37" w:rsidRPr="00917E37">
        <w:rPr>
          <w:rFonts w:ascii="Times" w:hAnsi="Times"/>
          <w:bCs/>
          <w:sz w:val="22"/>
          <w:szCs w:val="22"/>
        </w:rPr>
        <w:t xml:space="preserve"> [...]. A revolução econômica deu origem a dois conflitos de classe: </w:t>
      </w:r>
      <w:r w:rsidR="00917E37" w:rsidRPr="00917E37">
        <w:rPr>
          <w:rFonts w:ascii="Times" w:hAnsi="Times"/>
          <w:bCs/>
          <w:i/>
          <w:sz w:val="22"/>
          <w:szCs w:val="22"/>
        </w:rPr>
        <w:t>terra-indústria</w:t>
      </w:r>
      <w:r w:rsidR="00917E37" w:rsidRPr="00917E37">
        <w:rPr>
          <w:rFonts w:ascii="Times" w:hAnsi="Times"/>
          <w:bCs/>
          <w:sz w:val="22"/>
          <w:szCs w:val="22"/>
        </w:rPr>
        <w:t xml:space="preserve"> [...], seguido do conflito entre </w:t>
      </w:r>
      <w:r w:rsidR="00917E37" w:rsidRPr="00917E37">
        <w:rPr>
          <w:rFonts w:ascii="Times" w:hAnsi="Times"/>
          <w:bCs/>
          <w:i/>
          <w:sz w:val="22"/>
          <w:szCs w:val="22"/>
        </w:rPr>
        <w:t>capitalistas e trabalhadores</w:t>
      </w:r>
      <w:r w:rsidR="00917E37" w:rsidRPr="00917E37">
        <w:rPr>
          <w:rFonts w:ascii="Times" w:hAnsi="Times"/>
          <w:bCs/>
          <w:sz w:val="22"/>
          <w:szCs w:val="22"/>
        </w:rPr>
        <w:t>. (Ênfase no original)</w:t>
      </w:r>
      <w:r w:rsidR="00917E37">
        <w:rPr>
          <w:rFonts w:ascii="Times" w:hAnsi="Times"/>
          <w:bCs/>
          <w:sz w:val="22"/>
          <w:szCs w:val="22"/>
        </w:rPr>
        <w:t>.</w:t>
      </w:r>
    </w:p>
    <w:p w14:paraId="68B028FF" w14:textId="77777777" w:rsidR="00917E37" w:rsidRDefault="00917E37" w:rsidP="00917E37">
      <w:pPr>
        <w:spacing w:line="360" w:lineRule="auto"/>
        <w:jc w:val="both"/>
        <w:rPr>
          <w:rFonts w:ascii="Times" w:hAnsi="Times"/>
          <w:bCs/>
        </w:rPr>
      </w:pPr>
      <w:r>
        <w:rPr>
          <w:rFonts w:ascii="Times" w:hAnsi="Times"/>
          <w:bCs/>
        </w:rPr>
        <w:tab/>
        <w:t>Como diz Lipset, essas clivagens são estruturas mais ou menos permanentes, ligando cidadãos aos partidos de diferentes formas. O que muda no tempo e no espaço é a saliência das clivagens, em face aos eventos que ocorrem em determinado momento numa dada sociedade (Ibid).</w:t>
      </w:r>
    </w:p>
    <w:p w14:paraId="4921AF07" w14:textId="2BED2F4A" w:rsidR="00917E37" w:rsidRDefault="00917E37" w:rsidP="00917E37">
      <w:pPr>
        <w:spacing w:line="360" w:lineRule="auto"/>
        <w:jc w:val="both"/>
        <w:rPr>
          <w:rFonts w:ascii="Times" w:hAnsi="Times"/>
          <w:bCs/>
        </w:rPr>
      </w:pPr>
      <w:r>
        <w:rPr>
          <w:rFonts w:ascii="Times" w:hAnsi="Times"/>
          <w:bCs/>
        </w:rPr>
        <w:tab/>
        <w:t>Após o trabalho de Lipset e Rokkan, pesquisadores começaram a discutir se novas clivagens surgiram e em que medida ocorria um realinhamento dos padrões de voto. Essa linha de pensamento foi evidenciada particularmente durante os anos 1980, quando o sistema político de diversos países modificou-se de maneira que novos partidos com novas demandas surgiram (e.g. Partidos Verdes, particularmente na Alemanha, que tinha um sistema político estável desde o período nazi</w:t>
      </w:r>
      <w:ins w:id="223" w:author="Rodrigo Albuquerque" w:date="2019-04-09T12:39:00Z">
        <w:r w:rsidR="00AC2EBB">
          <w:rPr>
            <w:rFonts w:ascii="Times" w:hAnsi="Times"/>
            <w:bCs/>
          </w:rPr>
          <w:t>sta</w:t>
        </w:r>
      </w:ins>
      <w:r>
        <w:rPr>
          <w:rFonts w:ascii="Times" w:hAnsi="Times"/>
          <w:bCs/>
        </w:rPr>
        <w:t xml:space="preserve"> até a metade dos anos 1980, quando Die Grünen – o partido verde alemão – teve uma série de avanços eleitorais e entrou no Bundestag). A maioria dessas mudanças no resultado das eleições foram produto de novas demandas sociais que ocorreram nos anos 1970, com o crescimento de movimentos a favor do meio ambiente e movimentos pacifistas, no contexto da Guerra do Vietnã. Questões pós-materialistas, produtos de sociedades onde os valores materialistas não possuíam mais tanta evidência, </w:t>
      </w:r>
      <w:r w:rsidR="00A512C9">
        <w:rPr>
          <w:rFonts w:ascii="Times" w:hAnsi="Times"/>
          <w:bCs/>
        </w:rPr>
        <w:t>foram responsáveis em grande medida pelo surgimento de tais demandas.</w:t>
      </w:r>
    </w:p>
    <w:p w14:paraId="2C448B11" w14:textId="1822422B" w:rsidR="00A512C9" w:rsidRDefault="00A512C9" w:rsidP="00917E37">
      <w:pPr>
        <w:spacing w:line="360" w:lineRule="auto"/>
        <w:jc w:val="both"/>
        <w:rPr>
          <w:rFonts w:ascii="Times" w:hAnsi="Times"/>
          <w:bCs/>
        </w:rPr>
      </w:pPr>
      <w:r>
        <w:rPr>
          <w:rFonts w:ascii="Times" w:hAnsi="Times"/>
          <w:bCs/>
        </w:rPr>
        <w:tab/>
        <w:t xml:space="preserve">Daniel Bell analisa a mudança de uma sociedade industrial – </w:t>
      </w:r>
      <w:del w:id="224" w:author="Rodrigo Albuquerque" w:date="2019-04-09T12:39:00Z">
        <w:r w:rsidDel="00AC2EBB">
          <w:rPr>
            <w:rFonts w:ascii="Times" w:hAnsi="Times"/>
            <w:bCs/>
          </w:rPr>
          <w:delText xml:space="preserve">que é </w:delText>
        </w:r>
      </w:del>
      <w:r>
        <w:rPr>
          <w:rFonts w:ascii="Times" w:hAnsi="Times"/>
          <w:bCs/>
        </w:rPr>
        <w:t xml:space="preserve">guiada por valores de produção em massa, trabalho manual e urbanização massiva – para uma sociedade pós-industrial no seu livro intitulado </w:t>
      </w:r>
      <w:r>
        <w:rPr>
          <w:rFonts w:ascii="Times" w:hAnsi="Times"/>
          <w:bCs/>
          <w:i/>
        </w:rPr>
        <w:t>The coming of the post-industrial society</w:t>
      </w:r>
      <w:r>
        <w:rPr>
          <w:rFonts w:ascii="Times" w:hAnsi="Times"/>
          <w:bCs/>
        </w:rPr>
        <w:t xml:space="preserve"> </w:t>
      </w:r>
      <w:r>
        <w:rPr>
          <w:rFonts w:ascii="Times" w:hAnsi="Times"/>
          <w:bCs/>
        </w:rPr>
        <w:fldChar w:fldCharType="begin"/>
      </w:r>
      <w:r>
        <w:rPr>
          <w:rFonts w:ascii="Times" w:hAnsi="Times"/>
          <w:bCs/>
        </w:rPr>
        <w:instrText xml:space="preserve"> ADDIN ZOTERO_ITEM CSL_CITATION {"citationID":"M1RIXFwW","properties":{"formattedCitation":"(BELL, 1976)","plainCitation":"(BELL, 1976)","noteIndex":0},"citationItems":[{"id":4,"uris":["http://zotero.org/users/local/kgFcOZWi/items/UBVI95CS"],"uri":["http://zotero.org/users/local/kgFcOZWi/items/UBVI95CS"],"itemData":{"id":4,"type":"paper-conference","title":"The coming of the post-industrial society","container-title":"The Educational Forum","publisher":"Taylor &amp; Francis","page":"574–579","volume":"40","author":[{"family":"Bell","given":"Daniel"}],"issued":{"date-parts":[["1976"]]}}}],"schema":"https://github.com/citation-style-language/schema/raw/master/csl-citation.json"} </w:instrText>
      </w:r>
      <w:r>
        <w:rPr>
          <w:rFonts w:ascii="Times" w:hAnsi="Times"/>
          <w:bCs/>
        </w:rPr>
        <w:fldChar w:fldCharType="separate"/>
      </w:r>
      <w:r w:rsidRPr="00A512C9">
        <w:rPr>
          <w:rFonts w:ascii="Times" w:hAnsi="Times" w:cs="Times"/>
        </w:rPr>
        <w:t>(BELL, 1976)</w:t>
      </w:r>
      <w:r>
        <w:rPr>
          <w:rFonts w:ascii="Times" w:hAnsi="Times"/>
          <w:bCs/>
        </w:rPr>
        <w:fldChar w:fldCharType="end"/>
      </w:r>
      <w:r>
        <w:rPr>
          <w:rFonts w:ascii="Times" w:hAnsi="Times"/>
          <w:bCs/>
        </w:rPr>
        <w:t xml:space="preserve">. Nessa nova sociedade, educação e </w:t>
      </w:r>
      <w:del w:id="225" w:author="Rodrigo Albuquerque" w:date="2019-04-09T12:40:00Z">
        <w:r w:rsidDel="00AC2EBB">
          <w:rPr>
            <w:rFonts w:ascii="Times" w:hAnsi="Times"/>
            <w:bCs/>
          </w:rPr>
          <w:delText xml:space="preserve">a </w:delText>
        </w:r>
      </w:del>
      <w:r>
        <w:rPr>
          <w:rFonts w:ascii="Times" w:hAnsi="Times"/>
          <w:bCs/>
        </w:rPr>
        <w:t xml:space="preserve">alta tecnologia ordenam as dinâmicas do </w:t>
      </w:r>
      <w:r>
        <w:rPr>
          <w:rFonts w:ascii="Times" w:hAnsi="Times"/>
          <w:bCs/>
        </w:rPr>
        <w:lastRenderedPageBreak/>
        <w:t>mercado de trabalho, deixando de lado trabalhadores manuais, fabricantes e artesãos, com baixo nível de habilidades e de expertise tecnológica.</w:t>
      </w:r>
    </w:p>
    <w:p w14:paraId="5C97D7C0" w14:textId="2BF934E0" w:rsidR="00665A51" w:rsidRDefault="00A512C9" w:rsidP="00917E37">
      <w:pPr>
        <w:spacing w:line="360" w:lineRule="auto"/>
        <w:jc w:val="both"/>
        <w:rPr>
          <w:rFonts w:ascii="Times" w:hAnsi="Times"/>
          <w:bCs/>
        </w:rPr>
      </w:pPr>
      <w:r>
        <w:rPr>
          <w:rFonts w:ascii="Times" w:hAnsi="Times"/>
          <w:bCs/>
        </w:rPr>
        <w:tab/>
        <w:t xml:space="preserve">Ronald Inglehart </w:t>
      </w:r>
      <w:r>
        <w:rPr>
          <w:rFonts w:ascii="Times" w:hAnsi="Times"/>
          <w:bCs/>
        </w:rPr>
        <w:fldChar w:fldCharType="begin"/>
      </w:r>
      <w:r w:rsidR="005701C9">
        <w:rPr>
          <w:rFonts w:ascii="Times" w:hAnsi="Times"/>
          <w:bCs/>
        </w:rPr>
        <w:instrText xml:space="preserve"> ADDIN ZOTERO_ITEM CSL_CITATION {"citationID":"307MzXbv","properties":{"formattedCitation":"(1971, 1985)","plainCitation":"(1971, 1985)","dontUpdate":true,"noteIndex":0},"citationItems":[{"id":45,"uris":["http://zotero.org/users/local/kgFcOZWi/items/GDU3GDJD"],"uri":["http://zotero.org/users/local/kgFcOZWi/items/GDU3GDJD"],"itemData":{"id":45,"type":"article-journal","title":"The silent revolution in Europe: Intergenerational change in post-industrial societies","container-title":"American political science review","page":"991–1017","volume":"65","issue":"4","author":[{"family":"Inglehart","given":"Ronald"}],"issued":{"date-parts":[["1971"]]}},"suppress-author":true},{"id":47,"uris":["http://zotero.org/users/local/kgFcOZWi/items/VDMMGE7Z"],"uri":["http://zotero.org/users/local/kgFcOZWi/items/VDMMGE7Z"],"itemData":{"id":47,"type":"article-journal","title":"New perspectives on value change: Response to Lafferty and Knutsen, Savage, and Böltken and Jagodzinski","container-title":"Comparative Political Studies","page":"485–532","volume":"17","issue":"4","author":[{"family":"Inglehart","given":"Ronald"}],"issued":{"date-parts":[["1985"]]}},"suppress-author":true}],"schema":"https://github.com/citation-style-language/schema/raw/master/csl-citation.json"} </w:instrText>
      </w:r>
      <w:r>
        <w:rPr>
          <w:rFonts w:ascii="Times" w:hAnsi="Times"/>
          <w:bCs/>
        </w:rPr>
        <w:fldChar w:fldCharType="separate"/>
      </w:r>
      <w:r w:rsidRPr="00A512C9">
        <w:rPr>
          <w:rFonts w:ascii="Times" w:hAnsi="Times" w:cs="Times"/>
        </w:rPr>
        <w:t xml:space="preserve">(1971, </w:t>
      </w:r>
      <w:r>
        <w:rPr>
          <w:rFonts w:ascii="Times" w:hAnsi="Times" w:cs="Times"/>
        </w:rPr>
        <w:t xml:space="preserve">1977, </w:t>
      </w:r>
      <w:r w:rsidRPr="00A512C9">
        <w:rPr>
          <w:rFonts w:ascii="Times" w:hAnsi="Times" w:cs="Times"/>
        </w:rPr>
        <w:t>1985</w:t>
      </w:r>
      <w:r>
        <w:rPr>
          <w:rFonts w:ascii="Times" w:hAnsi="Times" w:cs="Times"/>
        </w:rPr>
        <w:t xml:space="preserve"> e 2018</w:t>
      </w:r>
      <w:r w:rsidRPr="00A512C9">
        <w:rPr>
          <w:rFonts w:ascii="Times" w:hAnsi="Times" w:cs="Times"/>
        </w:rPr>
        <w:t>)</w:t>
      </w:r>
      <w:r>
        <w:rPr>
          <w:rFonts w:ascii="Times" w:hAnsi="Times"/>
          <w:bCs/>
        </w:rPr>
        <w:fldChar w:fldCharType="end"/>
      </w:r>
      <w:r>
        <w:rPr>
          <w:rFonts w:ascii="Times" w:hAnsi="Times"/>
          <w:bCs/>
        </w:rPr>
        <w:t xml:space="preserve"> é um dos estudiosos que analisam essas mudanças no comportamento político dos eleitores de democracias ocidentais consideradas avançadas. Para ele, existe um realinhamento das preferências políticas nesses países, </w:t>
      </w:r>
      <w:r w:rsidR="009016A7">
        <w:rPr>
          <w:rFonts w:ascii="Times" w:hAnsi="Times"/>
          <w:bCs/>
        </w:rPr>
        <w:t>rompendo</w:t>
      </w:r>
      <w:r>
        <w:rPr>
          <w:rFonts w:ascii="Times" w:hAnsi="Times"/>
          <w:bCs/>
        </w:rPr>
        <w:t xml:space="preserve"> com a perspectiva das clivagens políticas estabelecidas no início do século XX defendidas por Lipset e Rokkan. Inglehart argumenta que o aumento da volatilidade eleitoral, bem como o crescimento do número de eleitores independentes – aqueles que não se identificam ideologicamente com nenhum partido – em democracias desenvolvidas estão entre os principais indicadores deste fenômeno. Novas demandas por valores pós-materialistas </w:t>
      </w:r>
      <w:r w:rsidR="00665A51">
        <w:rPr>
          <w:rFonts w:ascii="Times" w:hAnsi="Times"/>
          <w:bCs/>
        </w:rPr>
        <w:t xml:space="preserve">surgiram no debate político, puxadas especialmente por indivíduos com alto nível de renda e educação, que passaram a demandar melhor qualidade de vida e valores progressistas no que concerne à cultura e sociedade. Inglehart chama esse fenômeno de </w:t>
      </w:r>
      <w:del w:id="226" w:author="Rodrigo Albuquerque" w:date="2019-04-09T12:41:00Z">
        <w:r w:rsidR="00665A51" w:rsidDel="00AC2EBB">
          <w:rPr>
            <w:rFonts w:ascii="Times" w:hAnsi="Times"/>
            <w:bCs/>
          </w:rPr>
          <w:delText>“</w:delText>
        </w:r>
      </w:del>
      <w:r w:rsidR="00665A51">
        <w:rPr>
          <w:rFonts w:ascii="Times" w:hAnsi="Times"/>
          <w:bCs/>
        </w:rPr>
        <w:t>revolução silenciosa</w:t>
      </w:r>
      <w:del w:id="227" w:author="Rodrigo Albuquerque" w:date="2019-04-09T12:41:00Z">
        <w:r w:rsidR="00665A51" w:rsidDel="00AC2EBB">
          <w:rPr>
            <w:rFonts w:ascii="Times" w:hAnsi="Times"/>
            <w:bCs/>
          </w:rPr>
          <w:delText>”</w:delText>
        </w:r>
      </w:del>
      <w:r w:rsidR="00665A51">
        <w:rPr>
          <w:rFonts w:ascii="Times" w:hAnsi="Times"/>
          <w:bCs/>
        </w:rPr>
        <w:t>,</w:t>
      </w:r>
      <w:del w:id="228" w:author="Rodrigo Albuquerque" w:date="2019-04-09T12:40:00Z">
        <w:r w:rsidR="00665A51" w:rsidDel="00AC2EBB">
          <w:rPr>
            <w:rFonts w:ascii="Times" w:hAnsi="Times"/>
            <w:bCs/>
          </w:rPr>
          <w:delText xml:space="preserve"> ou </w:delText>
        </w:r>
        <w:r w:rsidR="00665A51" w:rsidDel="00AC2EBB">
          <w:rPr>
            <w:rFonts w:ascii="Times" w:hAnsi="Times"/>
            <w:bCs/>
            <w:i/>
          </w:rPr>
          <w:delText>silent revolution</w:delText>
        </w:r>
        <w:r w:rsidR="00665A51" w:rsidDel="00AC2EBB">
          <w:rPr>
            <w:rFonts w:ascii="Times" w:hAnsi="Times"/>
            <w:bCs/>
          </w:rPr>
          <w:delText>,</w:delText>
        </w:r>
      </w:del>
      <w:r w:rsidR="00665A51">
        <w:rPr>
          <w:rFonts w:ascii="Times" w:hAnsi="Times"/>
          <w:bCs/>
        </w:rPr>
        <w:t xml:space="preserve"> no qual as pessoas mudam suas prioridades a partir do momento em que as bases de subsistência econômica de uma sociedade são estáveis, o que leva ao surgimento dos partidos da chamada </w:t>
      </w:r>
      <w:r w:rsidR="00665A51">
        <w:rPr>
          <w:rFonts w:ascii="Times" w:hAnsi="Times"/>
          <w:bCs/>
          <w:i/>
        </w:rPr>
        <w:t>new left</w:t>
      </w:r>
      <w:r w:rsidR="00665A51">
        <w:rPr>
          <w:rFonts w:ascii="Times" w:hAnsi="Times"/>
          <w:bCs/>
        </w:rPr>
        <w:t xml:space="preserve"> ou </w:t>
      </w:r>
      <w:r w:rsidR="00665A51">
        <w:rPr>
          <w:rFonts w:ascii="Times" w:hAnsi="Times"/>
          <w:bCs/>
          <w:i/>
        </w:rPr>
        <w:t>new politics</w:t>
      </w:r>
      <w:r w:rsidR="00665A51">
        <w:rPr>
          <w:rFonts w:ascii="Times" w:hAnsi="Times"/>
          <w:bCs/>
        </w:rPr>
        <w:t>.</w:t>
      </w:r>
    </w:p>
    <w:p w14:paraId="483CD304" w14:textId="0A25BC16" w:rsidR="00242D86" w:rsidRDefault="0032172E" w:rsidP="00917E37">
      <w:pPr>
        <w:spacing w:line="360" w:lineRule="auto"/>
        <w:jc w:val="both"/>
        <w:rPr>
          <w:rFonts w:ascii="Times" w:hAnsi="Times"/>
          <w:bCs/>
        </w:rPr>
      </w:pPr>
      <w:r>
        <w:rPr>
          <w:rFonts w:ascii="Times" w:hAnsi="Times"/>
          <w:bCs/>
        </w:rPr>
        <w:tab/>
        <w:t xml:space="preserve">A questão da volatilidade política como um indicador do desalinhamento político e partidário não é um consenso na academia. </w:t>
      </w:r>
      <w:del w:id="229" w:author="Rodrigo Albuquerque" w:date="2019-04-09T12:41:00Z">
        <w:r w:rsidDel="00AC2EBB">
          <w:rPr>
            <w:rFonts w:ascii="Times" w:hAnsi="Times"/>
            <w:bCs/>
          </w:rPr>
          <w:delText xml:space="preserve">Autores como </w:delText>
        </w:r>
      </w:del>
      <w:r>
        <w:rPr>
          <w:rFonts w:ascii="Times" w:hAnsi="Times"/>
          <w:bCs/>
        </w:rPr>
        <w:t xml:space="preserve">Bartolini e Mair (2007) e Mair (1989) argumentam que devemos ser cautelosos ao afirmar que a volatilidade eleitoral significa desalinhamento ou o rompimento da estrutura de clivagens. Para os autores, precisamos diferenciar – dentre outros aspectos – entre volatilidade </w:t>
      </w:r>
      <w:del w:id="230" w:author="Lucas Borba" w:date="2019-04-16T14:52:00Z">
        <w:r w:rsidDel="004919EC">
          <w:rPr>
            <w:rFonts w:ascii="Times" w:hAnsi="Times"/>
            <w:bCs/>
          </w:rPr>
          <w:delText xml:space="preserve">intra-bloco e </w:delText>
        </w:r>
      </w:del>
      <w:r>
        <w:rPr>
          <w:rFonts w:ascii="Times" w:hAnsi="Times"/>
          <w:bCs/>
        </w:rPr>
        <w:t>inter-bloco</w:t>
      </w:r>
      <w:ins w:id="231" w:author="Lucas Borba" w:date="2019-04-16T14:52:00Z">
        <w:r w:rsidR="004919EC">
          <w:rPr>
            <w:rFonts w:ascii="Times" w:hAnsi="Times"/>
            <w:bCs/>
          </w:rPr>
          <w:t xml:space="preserve"> e intra-bloco</w:t>
        </w:r>
      </w:ins>
      <w:r>
        <w:rPr>
          <w:rFonts w:ascii="Times" w:hAnsi="Times"/>
          <w:bCs/>
        </w:rPr>
        <w:t>. A primeira significa que os eleitores migram de um grupo ideológico de partidos para outro, significando que o eleitor mudou suas preferências de forma considerável. A segunda significa simplesmente uma mudança na escolha partidária, não uma mudança de ideologia ou uma mudança considerada importante. Mair (Ibid.) diz que temos que perceber as mudanças significativas e não significativas</w:t>
      </w:r>
      <w:r w:rsidR="00242D86">
        <w:rPr>
          <w:rFonts w:ascii="Times" w:hAnsi="Times"/>
          <w:bCs/>
        </w:rPr>
        <w:t xml:space="preserve"> nos sistemas políticos antes de sugerirmos que um realinhamento de preferências está ocorrendo em um determinado ambiente político (Ibid., p. 257). Para ele, mudanças nas margens do sistema não são importantes, mas mudanças que modificam a direção da competição em determinado sistema político – como a entrada de um partido de direita radical na competição política – merecem atenção. </w:t>
      </w:r>
    </w:p>
    <w:p w14:paraId="60781A5E" w14:textId="6B06DCE3" w:rsidR="00A512C9" w:rsidRDefault="00242D86" w:rsidP="00917E37">
      <w:pPr>
        <w:spacing w:line="360" w:lineRule="auto"/>
        <w:jc w:val="both"/>
        <w:rPr>
          <w:ins w:id="232" w:author="Lucas Borba" w:date="2019-04-16T15:17:00Z"/>
          <w:rFonts w:ascii="Times" w:hAnsi="Times"/>
          <w:bCs/>
        </w:rPr>
      </w:pPr>
      <w:r>
        <w:rPr>
          <w:rFonts w:ascii="Times" w:hAnsi="Times"/>
          <w:bCs/>
        </w:rPr>
        <w:lastRenderedPageBreak/>
        <w:tab/>
        <w:t>No que parece um processo dialético, P</w:t>
      </w:r>
      <w:r w:rsidR="009016A7">
        <w:rPr>
          <w:rFonts w:ascii="Times" w:hAnsi="Times"/>
          <w:bCs/>
        </w:rPr>
        <w:t xml:space="preserve">iero Ignazi argumenta que há uma </w:t>
      </w:r>
      <w:r>
        <w:rPr>
          <w:rFonts w:ascii="Times" w:hAnsi="Times"/>
          <w:bCs/>
        </w:rPr>
        <w:t xml:space="preserve">contrarrevolução silenciosa, </w:t>
      </w:r>
      <w:r w:rsidR="009016A7">
        <w:rPr>
          <w:rFonts w:ascii="Times" w:hAnsi="Times"/>
          <w:bCs/>
          <w:i/>
        </w:rPr>
        <w:t>silent</w:t>
      </w:r>
      <w:r>
        <w:rPr>
          <w:rFonts w:ascii="Times" w:hAnsi="Times"/>
          <w:bCs/>
          <w:i/>
        </w:rPr>
        <w:t xml:space="preserve"> counter-revolution</w:t>
      </w:r>
      <w:r>
        <w:rPr>
          <w:rFonts w:ascii="Times" w:hAnsi="Times"/>
          <w:bCs/>
        </w:rPr>
        <w:t xml:space="preserve">, que vem a ocorrer paralelamente às novas demandas progressistas em democracias ocidentais. Essa suposta contrarrevolução tem como </w:t>
      </w:r>
      <w:r w:rsidRPr="00242D86">
        <w:rPr>
          <w:rFonts w:ascii="Times" w:hAnsi="Times"/>
          <w:bCs/>
          <w:i/>
        </w:rPr>
        <w:t>leitmotif</w:t>
      </w:r>
      <w:r>
        <w:rPr>
          <w:rFonts w:ascii="Times" w:hAnsi="Times"/>
          <w:bCs/>
          <w:i/>
        </w:rPr>
        <w:t xml:space="preserve"> </w:t>
      </w:r>
      <w:r>
        <w:rPr>
          <w:rFonts w:ascii="Times" w:hAnsi="Times"/>
          <w:bCs/>
        </w:rPr>
        <w:t xml:space="preserve">a desilusão com os partidos políticos pertencentes ao </w:t>
      </w:r>
      <w:r>
        <w:rPr>
          <w:rFonts w:ascii="Times" w:hAnsi="Times"/>
          <w:bCs/>
          <w:i/>
        </w:rPr>
        <w:t>mainstream</w:t>
      </w:r>
      <w:r>
        <w:rPr>
          <w:rFonts w:ascii="Times" w:hAnsi="Times"/>
          <w:bCs/>
        </w:rPr>
        <w:t xml:space="preserve">, uma falta de confiança nos partidos, sistema político e na política como um todo, e pessimismo relacionado ao futuro, no que se refere às condições socioeconômicas </w:t>
      </w:r>
      <w:r>
        <w:rPr>
          <w:rFonts w:ascii="Times" w:hAnsi="Times"/>
          <w:bCs/>
        </w:rPr>
        <w:fldChar w:fldCharType="begin"/>
      </w:r>
      <w:r w:rsidR="005701C9">
        <w:rPr>
          <w:rFonts w:ascii="Times" w:hAnsi="Times"/>
          <w:bCs/>
        </w:rPr>
        <w:instrText xml:space="preserve"> ADDIN ZOTERO_ITEM CSL_CITATION {"citationID":"JIMrLm95","properties":{"formattedCitation":"(IGNAZI, 1992)","plainCitation":"(IGNAZI, 1992)","dontUpdate":true,"noteIndex":0},"citationItems":[{"id":44,"uris":["http://zotero.org/users/local/kgFcOZWi/items/KXQEAA8Q"],"uri":["http://zotero.org/users/local/kgFcOZWi/items/KXQEAA8Q"],"itemData":{"id":44,"type":"article-journal","title":"The silent counter-revolution: Hypotheses on the emergence of extreme right-wing parties in Europe","container-title":"European Journal of Political Research","page":"3–34","volume":"22","issue":"1","author":[{"family":"Ignazi","given":"Piero"}],"issued":{"date-parts":[["1992"]]}}}],"schema":"https://github.com/citation-style-language/schema/raw/master/csl-citation.json"} </w:instrText>
      </w:r>
      <w:r>
        <w:rPr>
          <w:rFonts w:ascii="Times" w:hAnsi="Times"/>
          <w:bCs/>
        </w:rPr>
        <w:fldChar w:fldCharType="separate"/>
      </w:r>
      <w:r w:rsidRPr="00242D86">
        <w:rPr>
          <w:rFonts w:ascii="Times" w:hAnsi="Times" w:cs="Times"/>
        </w:rPr>
        <w:t>(IGNAZI, 1992</w:t>
      </w:r>
      <w:r>
        <w:rPr>
          <w:rFonts w:ascii="Times" w:hAnsi="Times" w:cs="Times"/>
        </w:rPr>
        <w:t>, p. 6</w:t>
      </w:r>
      <w:r w:rsidRPr="00242D86">
        <w:rPr>
          <w:rFonts w:ascii="Times" w:hAnsi="Times" w:cs="Times"/>
        </w:rPr>
        <w:t>)</w:t>
      </w:r>
      <w:r>
        <w:rPr>
          <w:rFonts w:ascii="Times" w:hAnsi="Times"/>
          <w:bCs/>
        </w:rPr>
        <w:fldChar w:fldCharType="end"/>
      </w:r>
      <w:r>
        <w:rPr>
          <w:rFonts w:ascii="Times" w:hAnsi="Times"/>
          <w:bCs/>
        </w:rPr>
        <w:t xml:space="preserve">. Esse processo levou a uma tendência de partidos populistas de direita radical, que clamam por um retorno a um </w:t>
      </w:r>
      <w:r>
        <w:rPr>
          <w:rFonts w:ascii="Times" w:hAnsi="Times"/>
          <w:bCs/>
          <w:i/>
        </w:rPr>
        <w:t>status quo ante</w:t>
      </w:r>
      <w:r>
        <w:rPr>
          <w:rFonts w:ascii="Times" w:hAnsi="Times"/>
          <w:bCs/>
        </w:rPr>
        <w:t xml:space="preserve">, contra-atacando as dinâmicas dos processos de globalização e modernização. Atualmente, há um número relevante de trabalhos sobre grupos sociais marginalizados pelo processo de modernização – os chamados </w:t>
      </w:r>
      <w:r>
        <w:rPr>
          <w:rFonts w:ascii="Times" w:hAnsi="Times"/>
          <w:bCs/>
          <w:i/>
        </w:rPr>
        <w:t xml:space="preserve"> modernization losers – </w:t>
      </w:r>
      <w:r>
        <w:rPr>
          <w:rFonts w:ascii="Times" w:hAnsi="Times"/>
          <w:bCs/>
        </w:rPr>
        <w:t>e que passaram a votar em partidos de direita radical</w:t>
      </w:r>
      <w:r w:rsidR="00081690">
        <w:rPr>
          <w:rFonts w:ascii="Times" w:hAnsi="Times"/>
          <w:bCs/>
        </w:rPr>
        <w:t xml:space="preserve"> (DE MIRANDA; ALBUQUERQUE, 2018; DE MIRANDA, 2018, RAMA; CORDERO, 2018; RYDGREN; TYRBERG, 2016; BURNI, 2015). Esses eleitores geralmente apoiam medidas contrárias à integração da União Europeia e à entrada de imigrantes em seus respectivos países, bem como valores tradicionais no que se refere à cultura e </w:t>
      </w:r>
      <w:ins w:id="233" w:author="Rodrigo Albuquerque" w:date="2019-04-09T12:43:00Z">
        <w:r w:rsidR="00AC2EBB">
          <w:rPr>
            <w:rFonts w:ascii="Times" w:hAnsi="Times"/>
            <w:bCs/>
          </w:rPr>
          <w:t>a</w:t>
        </w:r>
      </w:ins>
      <w:r w:rsidR="00081690">
        <w:rPr>
          <w:rFonts w:ascii="Times" w:hAnsi="Times"/>
          <w:bCs/>
        </w:rPr>
        <w:t>os costumes.</w:t>
      </w:r>
    </w:p>
    <w:p w14:paraId="1B58F63B" w14:textId="0CA6D967" w:rsidR="00A73C81" w:rsidRDefault="003B240D" w:rsidP="00BD5EC2">
      <w:pPr>
        <w:spacing w:line="360" w:lineRule="auto"/>
        <w:jc w:val="both"/>
        <w:rPr>
          <w:ins w:id="234" w:author="Lucas Borba" w:date="2019-04-16T15:52:00Z"/>
          <w:rFonts w:ascii="Times" w:hAnsi="Times"/>
          <w:bCs/>
        </w:rPr>
        <w:pPrChange w:id="235" w:author="Lucas Borba" w:date="2019-04-16T16:01:00Z">
          <w:pPr>
            <w:spacing w:line="360" w:lineRule="auto"/>
            <w:jc w:val="both"/>
          </w:pPr>
        </w:pPrChange>
      </w:pPr>
      <w:ins w:id="236" w:author="Lucas Borba" w:date="2019-04-16T15:17:00Z">
        <w:r>
          <w:rPr>
            <w:rFonts w:ascii="Times" w:hAnsi="Times"/>
            <w:bCs/>
          </w:rPr>
          <w:tab/>
          <w:t>Nos gráficos abaixo podemos observar alguma</w:t>
        </w:r>
      </w:ins>
      <w:ins w:id="237" w:author="Lucas Borba" w:date="2019-04-16T15:18:00Z">
        <w:r>
          <w:rPr>
            <w:rFonts w:ascii="Times" w:hAnsi="Times"/>
            <w:bCs/>
          </w:rPr>
          <w:t xml:space="preserve">s tendências de resultados de partidos populistas de direita radical. </w:t>
        </w:r>
      </w:ins>
      <w:ins w:id="238" w:author="Lucas Borba" w:date="2019-04-16T15:19:00Z">
        <w:r>
          <w:rPr>
            <w:rFonts w:ascii="Times" w:hAnsi="Times"/>
            <w:bCs/>
          </w:rPr>
          <w:t>A F</w:t>
        </w:r>
      </w:ins>
      <w:ins w:id="239" w:author="Lucas Borba" w:date="2019-04-16T15:20:00Z">
        <w:r>
          <w:rPr>
            <w:rFonts w:ascii="Times" w:hAnsi="Times"/>
            <w:bCs/>
          </w:rPr>
          <w:t>i</w:t>
        </w:r>
      </w:ins>
      <w:ins w:id="240" w:author="Lucas Borba" w:date="2019-04-16T15:19:00Z">
        <w:r>
          <w:rPr>
            <w:rFonts w:ascii="Times" w:hAnsi="Times"/>
            <w:bCs/>
          </w:rPr>
          <w:t>gura 1</w:t>
        </w:r>
      </w:ins>
      <w:ins w:id="241" w:author="Lucas Borba" w:date="2019-04-16T15:20:00Z">
        <w:r>
          <w:rPr>
            <w:rFonts w:ascii="Times" w:hAnsi="Times"/>
            <w:bCs/>
          </w:rPr>
          <w:t xml:space="preserve"> mostra a média de votos dos partidos de direita radical dos países que são levados em consideração neste estudo</w:t>
        </w:r>
      </w:ins>
      <w:ins w:id="242" w:author="Lucas Borba" w:date="2019-04-16T15:21:00Z">
        <w:r>
          <w:rPr>
            <w:rFonts w:ascii="Times" w:hAnsi="Times"/>
            <w:bCs/>
          </w:rPr>
          <w:t>. Os resultados s</w:t>
        </w:r>
      </w:ins>
      <w:ins w:id="243" w:author="Lucas Borba" w:date="2019-04-16T15:22:00Z">
        <w:r>
          <w:rPr>
            <w:rFonts w:ascii="Times" w:hAnsi="Times"/>
            <w:bCs/>
          </w:rPr>
          <w:t xml:space="preserve">ão calculados para o tempo total de existência dos partidos. O partido com melhor média histórica é o finlandês </w:t>
        </w:r>
      </w:ins>
      <w:ins w:id="244" w:author="Lucas Borba" w:date="2019-04-16T15:23:00Z">
        <w:r>
          <w:rPr>
            <w:rFonts w:ascii="Times" w:hAnsi="Times"/>
            <w:bCs/>
          </w:rPr>
          <w:t xml:space="preserve">PS – </w:t>
        </w:r>
        <w:r>
          <w:rPr>
            <w:rFonts w:ascii="Times" w:hAnsi="Times"/>
            <w:bCs/>
            <w:i/>
          </w:rPr>
          <w:t>True Finns</w:t>
        </w:r>
        <w:r>
          <w:rPr>
            <w:rFonts w:ascii="Times" w:hAnsi="Times"/>
            <w:bCs/>
          </w:rPr>
          <w:t xml:space="preserve"> </w:t>
        </w:r>
      </w:ins>
      <w:ins w:id="245" w:author="Lucas Borba" w:date="2019-04-16T15:24:00Z">
        <w:r>
          <w:rPr>
            <w:rFonts w:ascii="Times" w:hAnsi="Times"/>
            <w:bCs/>
          </w:rPr>
          <w:t xml:space="preserve">–, porém o partido surgiu no cenário eleitoral daquele país somente no ano de 1999. </w:t>
        </w:r>
      </w:ins>
      <w:ins w:id="246" w:author="Lucas Borba" w:date="2019-04-16T15:25:00Z">
        <w:r>
          <w:rPr>
            <w:rFonts w:ascii="Times" w:hAnsi="Times"/>
            <w:bCs/>
          </w:rPr>
          <w:t>Partidos como o austríaco FPÖ, por exemplo, possuem uma média de votos menor ao</w:t>
        </w:r>
        <w:r w:rsidR="002B1668">
          <w:rPr>
            <w:rFonts w:ascii="Times" w:hAnsi="Times"/>
            <w:bCs/>
          </w:rPr>
          <w:t xml:space="preserve"> longo do tempo, porém registra </w:t>
        </w:r>
      </w:ins>
      <w:ins w:id="247" w:author="Lucas Borba" w:date="2019-04-16T15:26:00Z">
        <w:r w:rsidR="002B1668">
          <w:rPr>
            <w:rFonts w:ascii="Times" w:hAnsi="Times"/>
            <w:bCs/>
          </w:rPr>
          <w:t xml:space="preserve">melhores resultados em alguns anos, inclusive ocupando a coalizão do executivo </w:t>
        </w:r>
      </w:ins>
      <w:ins w:id="248" w:author="Lucas Borba" w:date="2019-04-16T15:29:00Z">
        <w:r w:rsidR="002B1668">
          <w:rPr>
            <w:rFonts w:ascii="Times" w:hAnsi="Times"/>
            <w:bCs/>
          </w:rPr>
          <w:t>junto ao ÖVP entre 2000 e 2005.</w:t>
        </w:r>
      </w:ins>
      <w:ins w:id="249" w:author="Lucas Borba" w:date="2019-04-16T15:31:00Z">
        <w:r w:rsidR="002B1668">
          <w:rPr>
            <w:rFonts w:ascii="Times" w:hAnsi="Times"/>
            <w:bCs/>
          </w:rPr>
          <w:t xml:space="preserve"> O partido com o pior desempenho na média histórica é o alemão DVU – União do Povo Alemão </w:t>
        </w:r>
      </w:ins>
      <w:ins w:id="250" w:author="Lucas Borba" w:date="2019-04-16T15:32:00Z">
        <w:r w:rsidR="002B1668">
          <w:rPr>
            <w:rFonts w:ascii="Times" w:hAnsi="Times"/>
            <w:bCs/>
          </w:rPr>
          <w:t>–</w:t>
        </w:r>
      </w:ins>
      <w:ins w:id="251" w:author="Lucas Borba" w:date="2019-04-16T15:31:00Z">
        <w:r w:rsidR="002B1668">
          <w:rPr>
            <w:rFonts w:ascii="Times" w:hAnsi="Times"/>
            <w:bCs/>
          </w:rPr>
          <w:t xml:space="preserve"> com menos de 1% dos votos. </w:t>
        </w:r>
      </w:ins>
    </w:p>
    <w:p w14:paraId="3EEAF127" w14:textId="77777777" w:rsidR="00A73C81" w:rsidRDefault="00A73C81" w:rsidP="00917E37">
      <w:pPr>
        <w:spacing w:line="360" w:lineRule="auto"/>
        <w:jc w:val="both"/>
        <w:rPr>
          <w:ins w:id="252" w:author="Lucas Borba" w:date="2019-04-16T15:52:00Z"/>
          <w:rFonts w:ascii="Times" w:hAnsi="Times"/>
          <w:bCs/>
        </w:rPr>
      </w:pPr>
    </w:p>
    <w:p w14:paraId="56323617" w14:textId="77777777" w:rsidR="00A73C81" w:rsidRDefault="00A73C81" w:rsidP="00917E37">
      <w:pPr>
        <w:spacing w:line="360" w:lineRule="auto"/>
        <w:jc w:val="both"/>
        <w:rPr>
          <w:ins w:id="253" w:author="Lucas Borba" w:date="2019-04-16T15:52:00Z"/>
          <w:rFonts w:ascii="Times" w:hAnsi="Times"/>
          <w:bCs/>
        </w:rPr>
      </w:pPr>
    </w:p>
    <w:p w14:paraId="6BA26CD9" w14:textId="6F7C962C" w:rsidR="002B1668" w:rsidRPr="003B240D" w:rsidRDefault="00BD5EC2" w:rsidP="002B1668">
      <w:pPr>
        <w:spacing w:line="360" w:lineRule="auto"/>
        <w:jc w:val="center"/>
        <w:rPr>
          <w:rFonts w:ascii="Times" w:hAnsi="Times"/>
          <w:bCs/>
          <w:rPrChange w:id="254" w:author="Lucas Borba" w:date="2019-04-16T15:23:00Z">
            <w:rPr>
              <w:rFonts w:ascii="Times" w:hAnsi="Times"/>
              <w:bCs/>
            </w:rPr>
          </w:rPrChange>
        </w:rPr>
        <w:pPrChange w:id="255" w:author="Lucas Borba" w:date="2019-04-16T15:33:00Z">
          <w:pPr>
            <w:spacing w:line="360" w:lineRule="auto"/>
            <w:jc w:val="both"/>
          </w:pPr>
        </w:pPrChange>
      </w:pPr>
      <w:ins w:id="256" w:author="Lucas Borba" w:date="2019-04-16T16:04:00Z">
        <w:r w:rsidRPr="00BD5EC2">
          <w:rPr>
            <w:rFonts w:ascii="Times" w:hAnsi="Times"/>
            <w:bCs/>
            <w:noProof/>
            <w:lang w:eastAsia="pt-BR"/>
          </w:rPr>
          <w:lastRenderedPageBreak/>
          <w:drawing>
            <wp:inline distT="0" distB="0" distL="0" distR="0" wp14:anchorId="49B45D29" wp14:editId="3D909A4F">
              <wp:extent cx="4572000" cy="4572000"/>
              <wp:effectExtent l="0" t="0" r="0" b="0"/>
              <wp:docPr id="9" name="Imagem 9" descr="C:\Users\test\Desktop\Projeto de dissertação\hist_party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st\Desktop\Projeto de dissertação\hist_partymea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ins>
    </w:p>
    <w:p w14:paraId="02F93ECE" w14:textId="77777777" w:rsidR="00BD5EC2" w:rsidRDefault="00BD5EC2" w:rsidP="00BD5EC2">
      <w:pPr>
        <w:spacing w:line="360" w:lineRule="auto"/>
        <w:ind w:firstLine="708"/>
        <w:jc w:val="both"/>
        <w:rPr>
          <w:ins w:id="257" w:author="Lucas Borba" w:date="2019-04-16T16:02:00Z"/>
          <w:rFonts w:ascii="Times" w:hAnsi="Times"/>
          <w:bCs/>
        </w:rPr>
        <w:pPrChange w:id="258" w:author="Lucas Borba" w:date="2019-04-16T16:02:00Z">
          <w:pPr>
            <w:spacing w:line="360" w:lineRule="auto"/>
            <w:jc w:val="both"/>
          </w:pPr>
        </w:pPrChange>
      </w:pPr>
      <w:ins w:id="259" w:author="Lucas Borba" w:date="2019-04-16T16:02:00Z">
        <w:r>
          <w:rPr>
            <w:rFonts w:ascii="Times" w:hAnsi="Times"/>
            <w:bCs/>
          </w:rPr>
          <w:t>Observamos na Figura 2 um boxplot do desempenho da direita radical em cada país analisado nesta pesquisa. Neste gráfico, leva-se em consideração a família partidária como um todo, e não somente um único partido nos respectivos países. A unidade de observação é o distrito eleitoral. Observamos que a Finlândia possui a maior média (representada pelos pontos vermelhos) e a maior mediana da variável porcentagem de votos. Porém, a experiência deste país com partidos de direita radical é relativamente recente, como já citado anteriormente. Em seguida, a Itália possui a segunda maior média, seguida pela Áustria. A mediana deste último país, no entanto, é maior do que a mediana da Áustria. Em seguida, França e Holanda compõem os cinco países com melhor desempenho da família partidária analisada aqui.</w:t>
        </w:r>
      </w:ins>
    </w:p>
    <w:p w14:paraId="757E64F3" w14:textId="36789657" w:rsidR="002B1668" w:rsidRDefault="00BD5EC2" w:rsidP="00063BE7">
      <w:pPr>
        <w:spacing w:line="360" w:lineRule="auto"/>
        <w:jc w:val="both"/>
        <w:rPr>
          <w:ins w:id="260" w:author="Lucas Borba" w:date="2019-04-16T15:33:00Z"/>
          <w:rFonts w:ascii="Times" w:hAnsi="Times"/>
          <w:bCs/>
        </w:rPr>
        <w:pPrChange w:id="261" w:author="Lucas Borba" w:date="2019-04-16T16:12:00Z">
          <w:pPr>
            <w:spacing w:line="360" w:lineRule="auto"/>
            <w:jc w:val="both"/>
          </w:pPr>
        </w:pPrChange>
      </w:pPr>
      <w:ins w:id="262" w:author="Lucas Borba" w:date="2019-04-16T16:02:00Z">
        <w:r w:rsidRPr="00BD5EC2">
          <w:rPr>
            <w:rFonts w:ascii="Times" w:hAnsi="Times"/>
            <w:bCs/>
            <w:noProof/>
            <w:lang w:eastAsia="pt-BR"/>
          </w:rPr>
          <w:lastRenderedPageBreak/>
          <w:drawing>
            <wp:inline distT="0" distB="0" distL="0" distR="0" wp14:anchorId="463D486E" wp14:editId="3810764F">
              <wp:extent cx="5400040" cy="3600027"/>
              <wp:effectExtent l="0" t="0" r="0" b="635"/>
              <wp:docPr id="7" name="Imagem 7" descr="C:\Users\test\Desktop\Projeto de dissertação\box_rrpp_by_c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st\Desktop\Projeto de dissertação\box_rrpp_by_ct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3600027"/>
                      </a:xfrm>
                      <a:prstGeom prst="rect">
                        <a:avLst/>
                      </a:prstGeom>
                      <a:noFill/>
                      <a:ln>
                        <a:noFill/>
                      </a:ln>
                    </pic:spPr>
                  </pic:pic>
                </a:graphicData>
              </a:graphic>
            </wp:inline>
          </w:drawing>
        </w:r>
      </w:ins>
      <w:del w:id="263" w:author="Lucas Borba" w:date="2019-04-16T16:04:00Z">
        <w:r w:rsidR="005701C9" w:rsidDel="00BD5EC2">
          <w:rPr>
            <w:rFonts w:ascii="Times" w:hAnsi="Times"/>
            <w:bCs/>
          </w:rPr>
          <w:tab/>
        </w:r>
      </w:del>
    </w:p>
    <w:p w14:paraId="7A9860C9" w14:textId="0CF3AD40" w:rsidR="00671922" w:rsidRDefault="005701C9" w:rsidP="002B1668">
      <w:pPr>
        <w:spacing w:line="360" w:lineRule="auto"/>
        <w:ind w:firstLine="708"/>
        <w:jc w:val="both"/>
        <w:rPr>
          <w:ins w:id="264" w:author="Lucas Borba" w:date="2019-04-16T16:12:00Z"/>
          <w:rFonts w:ascii="Times" w:hAnsi="Times"/>
          <w:bCs/>
        </w:rPr>
        <w:pPrChange w:id="265" w:author="Lucas Borba" w:date="2019-04-16T15:33:00Z">
          <w:pPr>
            <w:spacing w:line="360" w:lineRule="auto"/>
            <w:jc w:val="both"/>
          </w:pPr>
        </w:pPrChange>
      </w:pPr>
      <w:r>
        <w:rPr>
          <w:rFonts w:ascii="Times" w:hAnsi="Times"/>
          <w:bCs/>
        </w:rPr>
        <w:t xml:space="preserve">Norris e Inglehart </w:t>
      </w:r>
      <w:r>
        <w:rPr>
          <w:rFonts w:ascii="Times" w:hAnsi="Times"/>
          <w:bCs/>
        </w:rPr>
        <w:fldChar w:fldCharType="begin"/>
      </w:r>
      <w:r>
        <w:rPr>
          <w:rFonts w:ascii="Times" w:hAnsi="Times"/>
          <w:bCs/>
        </w:rPr>
        <w:instrText xml:space="preserve"> ADDIN ZOTERO_ITEM CSL_CITATION {"citationID":"0YFHJjFS","properties":{"formattedCitation":"(2019)","plainCitation":"(2019)","noteIndex":0},"citationItems":[{"id":104,"uris":["http://zotero.org/users/local/kgFcOZWi/items/YJE2XSK4"],"uri":["http://zotero.org/users/local/kgFcOZWi/items/YJE2XSK4"],"itemData":{"id":104,"type":"book","title":"Cultural Backlash: Trump, Brexit, and Authoritarian Populism","publisher":"Cambridge University Press","publisher-place":"Cambridge","number-of-pages":"555","event-place":"Cambridge","ISBN":"978-1-108-42607-7","author":[{"literal":"Norris, Pippa"},{"literal":"Inglehart, Ronald"}],"issued":{"date-parts":[["2019"]]}},"suppress-author":true}],"schema":"https://github.com/citation-style-language/schema/raw/master/csl-citation.json"} </w:instrText>
      </w:r>
      <w:r>
        <w:rPr>
          <w:rFonts w:ascii="Times" w:hAnsi="Times"/>
          <w:bCs/>
        </w:rPr>
        <w:fldChar w:fldCharType="separate"/>
      </w:r>
      <w:r w:rsidRPr="005701C9">
        <w:rPr>
          <w:rFonts w:ascii="Times" w:hAnsi="Times" w:cs="Times"/>
        </w:rPr>
        <w:t>(2019)</w:t>
      </w:r>
      <w:r>
        <w:rPr>
          <w:rFonts w:ascii="Times" w:hAnsi="Times"/>
          <w:bCs/>
        </w:rPr>
        <w:fldChar w:fldCharType="end"/>
      </w:r>
      <w:r>
        <w:rPr>
          <w:rFonts w:ascii="Times" w:hAnsi="Times"/>
          <w:bCs/>
        </w:rPr>
        <w:t xml:space="preserve"> argumentam que as mudanças geracionais são fundamentais para a compreensão do fenômeno da </w:t>
      </w:r>
      <w:r>
        <w:rPr>
          <w:rFonts w:ascii="Times" w:hAnsi="Times"/>
          <w:bCs/>
          <w:i/>
        </w:rPr>
        <w:t>silent revolution</w:t>
      </w:r>
      <w:r>
        <w:rPr>
          <w:rFonts w:ascii="Times" w:hAnsi="Times"/>
          <w:bCs/>
        </w:rPr>
        <w:t xml:space="preserve"> e da reação a tal movimento. Segundo os autores, os valores pós-materialistas ganharam elevada proporção </w:t>
      </w:r>
      <w:ins w:id="266" w:author="Rodrigo Albuquerque" w:date="2019-04-09T12:43:00Z">
        <w:r w:rsidR="00AC2EBB">
          <w:rPr>
            <w:rFonts w:ascii="Times" w:hAnsi="Times"/>
            <w:bCs/>
          </w:rPr>
          <w:t>na</w:t>
        </w:r>
      </w:ins>
      <w:del w:id="267" w:author="Rodrigo Albuquerque" w:date="2019-04-09T12:43:00Z">
        <w:r w:rsidDel="00AC2EBB">
          <w:rPr>
            <w:rFonts w:ascii="Times" w:hAnsi="Times"/>
            <w:bCs/>
          </w:rPr>
          <w:delText>à</w:delText>
        </w:r>
      </w:del>
      <w:r>
        <w:rPr>
          <w:rFonts w:ascii="Times" w:hAnsi="Times"/>
          <w:bCs/>
        </w:rPr>
        <w:t xml:space="preserve"> medida em que as gerações de cidadãos europeus foram se modificando, sendo demandas reivindicadas principalmente pela geração </w:t>
      </w:r>
      <w:r>
        <w:rPr>
          <w:rFonts w:ascii="Times" w:hAnsi="Times"/>
          <w:bCs/>
          <w:i/>
        </w:rPr>
        <w:t>millenial</w:t>
      </w:r>
      <w:r w:rsidR="005C5272">
        <w:rPr>
          <w:rFonts w:ascii="Times" w:hAnsi="Times"/>
          <w:bCs/>
        </w:rPr>
        <w:t xml:space="preserve">, representada pelos eleitores que nasceram entre os anos 1980 e 1996. Há uma forte relação entre a defesa de valores pós-materialistas e posições liberais nos costumes. A reação a essa onda de demandas progressistas é puxada pelas gerações mais antigas, principalmente aqueles nascidos durante o entre guerras e os </w:t>
      </w:r>
      <w:r w:rsidR="005C5272">
        <w:rPr>
          <w:rFonts w:ascii="Times" w:hAnsi="Times"/>
          <w:bCs/>
          <w:i/>
        </w:rPr>
        <w:t>baby-boomers</w:t>
      </w:r>
      <w:r w:rsidR="005C5272">
        <w:rPr>
          <w:rFonts w:ascii="Times" w:hAnsi="Times"/>
          <w:bCs/>
        </w:rPr>
        <w:t xml:space="preserve">, nascidos nos anos iniciais do pós-guerra até 1964, que também são adeptos de demandas conservadoras. Para os autores, tais indivíduos </w:t>
      </w:r>
      <w:r w:rsidR="00671922">
        <w:rPr>
          <w:rFonts w:ascii="Times" w:hAnsi="Times"/>
          <w:bCs/>
        </w:rPr>
        <w:t xml:space="preserve">percebem </w:t>
      </w:r>
      <w:r w:rsidR="005C5272">
        <w:rPr>
          <w:rFonts w:ascii="Times" w:hAnsi="Times"/>
          <w:bCs/>
        </w:rPr>
        <w:t xml:space="preserve">as reivindicações por valores progressistas </w:t>
      </w:r>
      <w:r w:rsidR="00671922">
        <w:rPr>
          <w:rFonts w:ascii="Times" w:hAnsi="Times"/>
          <w:bCs/>
        </w:rPr>
        <w:t xml:space="preserve">como </w:t>
      </w:r>
      <w:r w:rsidR="005C5272">
        <w:rPr>
          <w:rFonts w:ascii="Times" w:hAnsi="Times"/>
          <w:bCs/>
        </w:rPr>
        <w:t xml:space="preserve">uma ameaça ao </w:t>
      </w:r>
      <w:r w:rsidR="005C5272">
        <w:rPr>
          <w:rFonts w:ascii="Times" w:hAnsi="Times"/>
          <w:bCs/>
          <w:i/>
        </w:rPr>
        <w:t>status quo</w:t>
      </w:r>
      <w:r w:rsidR="005C5272">
        <w:rPr>
          <w:rFonts w:ascii="Times" w:hAnsi="Times"/>
          <w:bCs/>
        </w:rPr>
        <w:t xml:space="preserve">, </w:t>
      </w:r>
      <w:r w:rsidR="00671922">
        <w:rPr>
          <w:rFonts w:ascii="Times" w:hAnsi="Times"/>
          <w:bCs/>
        </w:rPr>
        <w:t>nutrindo</w:t>
      </w:r>
      <w:r w:rsidR="005C5272">
        <w:rPr>
          <w:rFonts w:ascii="Times" w:hAnsi="Times"/>
          <w:bCs/>
        </w:rPr>
        <w:t xml:space="preserve"> “sentimentos de declínio moral, declínio nacional, e desordem social, (que) magnificam dramaticamente </w:t>
      </w:r>
      <w:r w:rsidR="00671922">
        <w:rPr>
          <w:rFonts w:ascii="Times" w:hAnsi="Times"/>
          <w:bCs/>
        </w:rPr>
        <w:t xml:space="preserve">o impacto de atitudes autoritárias pela exacerbação de intolerância racial, política e moral, fortalecendo o uso de estereótipos e discriminação contra minorias” (Ibid. p. 102). Os imigrantes formam o principal </w:t>
      </w:r>
      <w:r w:rsidR="00671922">
        <w:rPr>
          <w:rFonts w:ascii="Times" w:hAnsi="Times"/>
          <w:bCs/>
          <w:i/>
        </w:rPr>
        <w:t>outgroup</w:t>
      </w:r>
      <w:r w:rsidR="00671922">
        <w:rPr>
          <w:rFonts w:ascii="Times" w:hAnsi="Times"/>
          <w:bCs/>
        </w:rPr>
        <w:t xml:space="preserve"> para o qual tais indivíduos dirigem atitudes negativas, em forma de ressentimento. </w:t>
      </w:r>
    </w:p>
    <w:p w14:paraId="02131389" w14:textId="77777777" w:rsidR="00063BE7" w:rsidRPr="004F6FAB" w:rsidRDefault="00063BE7" w:rsidP="00063BE7">
      <w:pPr>
        <w:spacing w:line="360" w:lineRule="auto"/>
        <w:ind w:firstLine="708"/>
        <w:jc w:val="both"/>
        <w:rPr>
          <w:ins w:id="268" w:author="Lucas Borba" w:date="2019-04-16T16:12:00Z"/>
          <w:rFonts w:ascii="Times" w:hAnsi="Times"/>
          <w:bCs/>
        </w:rPr>
        <w:pPrChange w:id="269" w:author="Lucas Borba" w:date="2019-04-16T16:13:00Z">
          <w:pPr>
            <w:spacing w:line="360" w:lineRule="auto"/>
            <w:jc w:val="both"/>
          </w:pPr>
        </w:pPrChange>
      </w:pPr>
      <w:ins w:id="270" w:author="Lucas Borba" w:date="2019-04-16T16:12:00Z">
        <w:r>
          <w:rPr>
            <w:rFonts w:ascii="Times" w:hAnsi="Times"/>
            <w:bCs/>
          </w:rPr>
          <w:t xml:space="preserve">Observamos na Figura 3 uma série temporal do desempenho da direita radical nos cinco países com a maior média histórica, como registrado na Figura 2. A linha azul representa a direita radical na Finlândia, a linha verde representa a família partidária na </w:t>
        </w:r>
        <w:r>
          <w:rPr>
            <w:rFonts w:ascii="Times" w:hAnsi="Times"/>
            <w:bCs/>
          </w:rPr>
          <w:lastRenderedPageBreak/>
          <w:t>Itália; vermelho, Áustria; azul claro, França e laranja Holanda. A linha vertical pontilhada marca o ano de 2007, onde podemos notar um crescimento dos votos na direita radical em todos os países, com exceção da Itália.</w:t>
        </w:r>
      </w:ins>
    </w:p>
    <w:p w14:paraId="30E12B63" w14:textId="77777777" w:rsidR="00063BE7" w:rsidRDefault="00063BE7" w:rsidP="00063BE7">
      <w:pPr>
        <w:spacing w:line="360" w:lineRule="auto"/>
        <w:jc w:val="both"/>
        <w:rPr>
          <w:ins w:id="271" w:author="Lucas Borba" w:date="2019-04-16T16:12:00Z"/>
          <w:rFonts w:ascii="Times" w:hAnsi="Times"/>
          <w:bCs/>
        </w:rPr>
      </w:pPr>
      <w:ins w:id="272" w:author="Lucas Borba" w:date="2019-04-16T16:12:00Z">
        <w:r w:rsidRPr="00063BE7">
          <w:rPr>
            <w:rFonts w:ascii="Times" w:hAnsi="Times"/>
            <w:bCs/>
            <w:noProof/>
            <w:lang w:eastAsia="pt-BR"/>
          </w:rPr>
          <w:drawing>
            <wp:inline distT="0" distB="0" distL="0" distR="0" wp14:anchorId="494A4CC8" wp14:editId="42708101">
              <wp:extent cx="5400040" cy="3150023"/>
              <wp:effectExtent l="0" t="0" r="0" b="0"/>
              <wp:docPr id="10" name="Imagem 10" descr="C:\Users\test\Desktop\Projeto de dissertação\timeseries_rr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st\Desktop\Projeto de dissertação\timeseries_rrpp.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3150023"/>
                      </a:xfrm>
                      <a:prstGeom prst="rect">
                        <a:avLst/>
                      </a:prstGeom>
                      <a:noFill/>
                      <a:ln>
                        <a:noFill/>
                      </a:ln>
                    </pic:spPr>
                  </pic:pic>
                </a:graphicData>
              </a:graphic>
            </wp:inline>
          </w:drawing>
        </w:r>
      </w:ins>
    </w:p>
    <w:p w14:paraId="4B2C6B09" w14:textId="7111CFDD" w:rsidR="00063BE7" w:rsidDel="00063BE7" w:rsidRDefault="00063BE7" w:rsidP="002B1668">
      <w:pPr>
        <w:spacing w:line="360" w:lineRule="auto"/>
        <w:ind w:firstLine="708"/>
        <w:jc w:val="both"/>
        <w:rPr>
          <w:del w:id="273" w:author="Lucas Borba" w:date="2019-04-16T16:13:00Z"/>
          <w:rFonts w:ascii="Times" w:hAnsi="Times"/>
          <w:bCs/>
        </w:rPr>
        <w:pPrChange w:id="274" w:author="Lucas Borba" w:date="2019-04-16T15:33:00Z">
          <w:pPr>
            <w:spacing w:line="360" w:lineRule="auto"/>
            <w:jc w:val="both"/>
          </w:pPr>
        </w:pPrChange>
      </w:pPr>
      <w:ins w:id="275" w:author="Lucas Borba" w:date="2019-04-16T16:13:00Z">
        <w:r>
          <w:rPr>
            <w:rFonts w:ascii="Times" w:hAnsi="Times"/>
            <w:bCs/>
          </w:rPr>
          <w:tab/>
        </w:r>
      </w:ins>
    </w:p>
    <w:p w14:paraId="42C5FAA7" w14:textId="2616591E" w:rsidR="00682C0C" w:rsidRPr="00402A75" w:rsidRDefault="00682C0C" w:rsidP="00917E37">
      <w:pPr>
        <w:spacing w:line="360" w:lineRule="auto"/>
        <w:jc w:val="both"/>
        <w:rPr>
          <w:rFonts w:ascii="Times" w:hAnsi="Times"/>
          <w:bCs/>
        </w:rPr>
      </w:pPr>
      <w:del w:id="276" w:author="Lucas Borba" w:date="2019-04-16T16:13:00Z">
        <w:r w:rsidDel="00063BE7">
          <w:rPr>
            <w:rFonts w:ascii="Times" w:hAnsi="Times"/>
            <w:bCs/>
          </w:rPr>
          <w:tab/>
        </w:r>
      </w:del>
      <w:r>
        <w:rPr>
          <w:rFonts w:ascii="Times" w:hAnsi="Times"/>
          <w:bCs/>
        </w:rPr>
        <w:t>Abaixo podemos ver o posicionamento do eleitor dos partidos populistas de direita radical que serão analisados nesta pesquisa. Observarmos que o eleitor dos RRPPs</w:t>
      </w:r>
      <w:ins w:id="277" w:author="Lucas Borba" w:date="2019-04-16T14:53:00Z">
        <w:r w:rsidR="004919EC">
          <w:rPr>
            <w:rFonts w:ascii="Times" w:hAnsi="Times"/>
            <w:bCs/>
          </w:rPr>
          <w:t xml:space="preserve"> (</w:t>
        </w:r>
        <w:r w:rsidR="004919EC" w:rsidRPr="004919EC">
          <w:rPr>
            <w:rFonts w:ascii="Times" w:hAnsi="Times"/>
            <w:bCs/>
            <w:i/>
            <w:rPrChange w:id="278" w:author="Lucas Borba" w:date="2019-04-16T14:53:00Z">
              <w:rPr>
                <w:rFonts w:ascii="Times" w:hAnsi="Times"/>
                <w:bCs/>
              </w:rPr>
            </w:rPrChange>
          </w:rPr>
          <w:t>radical right populist parties</w:t>
        </w:r>
        <w:r w:rsidR="004919EC">
          <w:rPr>
            <w:rFonts w:ascii="Times" w:hAnsi="Times"/>
            <w:bCs/>
          </w:rPr>
          <w:t>)</w:t>
        </w:r>
      </w:ins>
      <w:r>
        <w:rPr>
          <w:rFonts w:ascii="Times" w:hAnsi="Times"/>
          <w:bCs/>
        </w:rPr>
        <w:t xml:space="preserve"> se posicionam mais à direita no espectro político, bem como possuem uma percepção negativa acerca dos imigrantes. Eles acreditam mais veementemente que imigrantes prejudicam o país culturalmente, bem como fazem dos respectivos países um lugar pior para se viver. Os eleitores dos partidos populistas também tendem a ser a favor da restrição de imigrantes de origem étnica diferente.</w:t>
      </w:r>
      <w:r w:rsidR="00402A75">
        <w:rPr>
          <w:rFonts w:ascii="Times" w:hAnsi="Times"/>
          <w:bCs/>
        </w:rPr>
        <w:t xml:space="preserve"> Testes de estatística t (</w:t>
      </w:r>
      <w:r w:rsidR="00402A75">
        <w:rPr>
          <w:rFonts w:ascii="Times" w:hAnsi="Times"/>
          <w:bCs/>
          <w:i/>
        </w:rPr>
        <w:t>t-tests</w:t>
      </w:r>
      <w:r w:rsidR="00402A75">
        <w:rPr>
          <w:rFonts w:ascii="Times" w:hAnsi="Times"/>
          <w:bCs/>
        </w:rPr>
        <w:t>) foram realizados, confirmando a hipótese de que as médias entre os grupos são diferentes</w:t>
      </w:r>
      <w:ins w:id="279" w:author="Lucas Borba" w:date="2019-04-16T14:54:00Z">
        <w:r w:rsidR="00DE17B9">
          <w:rPr>
            <w:rFonts w:ascii="Times" w:hAnsi="Times"/>
            <w:bCs/>
          </w:rPr>
          <w:t>, como pode ser conferido na Tabela 1</w:t>
        </w:r>
      </w:ins>
      <w:r w:rsidR="00402A75">
        <w:rPr>
          <w:rFonts w:ascii="Times" w:hAnsi="Times"/>
          <w:bCs/>
        </w:rPr>
        <w:t>.</w:t>
      </w:r>
      <w:del w:id="280" w:author="Lucas Borba" w:date="2019-04-16T14:54:00Z">
        <w:r w:rsidR="00402A75" w:rsidDel="00DE17B9">
          <w:rPr>
            <w:rStyle w:val="Refdenotaderodap"/>
            <w:rFonts w:ascii="Times" w:hAnsi="Times"/>
            <w:bCs/>
          </w:rPr>
          <w:footnoteReference w:id="2"/>
        </w:r>
      </w:del>
    </w:p>
    <w:p w14:paraId="402DA76B" w14:textId="309F4D8D" w:rsidR="00682C0C" w:rsidRDefault="00682C0C" w:rsidP="00917E37">
      <w:pPr>
        <w:spacing w:line="360" w:lineRule="auto"/>
        <w:jc w:val="both"/>
        <w:rPr>
          <w:rFonts w:ascii="Times" w:hAnsi="Times"/>
          <w:bCs/>
        </w:rPr>
      </w:pPr>
      <w:del w:id="283" w:author="Lucas Borba" w:date="2019-04-16T14:53:00Z">
        <w:r w:rsidRPr="00682C0C" w:rsidDel="004919EC">
          <w:rPr>
            <w:rFonts w:ascii="Times" w:hAnsi="Times"/>
            <w:bCs/>
            <w:noProof/>
            <w:lang w:eastAsia="pt-BR"/>
          </w:rPr>
          <w:drawing>
            <wp:inline distT="0" distB="0" distL="0" distR="0" wp14:anchorId="581EC40A" wp14:editId="741B1C97">
              <wp:extent cx="5400040" cy="2025015"/>
              <wp:effectExtent l="0" t="0" r="0" b="0"/>
              <wp:docPr id="8" name="Imagem 8" descr="C:\Users\test\Desktop\Projeto de dissertação\scripts\dpl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st\Desktop\Projeto de dissertação\scripts\dplots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del>
      <w:ins w:id="284" w:author="Lucas Borba" w:date="2019-04-16T14:53:00Z">
        <w:r w:rsidR="004919EC" w:rsidRPr="004919EC">
          <w:rPr>
            <w:rFonts w:ascii="Times" w:hAnsi="Times"/>
            <w:bCs/>
            <w:noProof/>
            <w:lang w:eastAsia="pt-BR"/>
          </w:rPr>
          <w:drawing>
            <wp:inline distT="0" distB="0" distL="0" distR="0" wp14:anchorId="3141FA8E" wp14:editId="0DA5E9A5">
              <wp:extent cx="5400040" cy="2025015"/>
              <wp:effectExtent l="0" t="0" r="0" b="0"/>
              <wp:docPr id="2" name="Imagem 2" descr="C:\Users\test\Desktop\Projeto de dissertação\dplots1_west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Desktop\Projeto de dissertação\dplots1_westeu.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ins>
    </w:p>
    <w:p w14:paraId="327C8A0A" w14:textId="58295968" w:rsidR="00682C0C" w:rsidRDefault="00682C0C" w:rsidP="00917E37">
      <w:pPr>
        <w:spacing w:line="360" w:lineRule="auto"/>
        <w:jc w:val="both"/>
        <w:rPr>
          <w:ins w:id="285" w:author="Lucas Borba" w:date="2019-04-16T14:54:00Z"/>
          <w:rFonts w:ascii="Times" w:hAnsi="Times"/>
          <w:bCs/>
        </w:rPr>
      </w:pPr>
      <w:del w:id="286" w:author="Lucas Borba" w:date="2019-04-16T14:53:00Z">
        <w:r w:rsidRPr="00682C0C" w:rsidDel="00DE17B9">
          <w:rPr>
            <w:rFonts w:ascii="Times" w:hAnsi="Times"/>
            <w:bCs/>
            <w:noProof/>
            <w:lang w:eastAsia="pt-BR"/>
          </w:rPr>
          <w:lastRenderedPageBreak/>
          <w:drawing>
            <wp:inline distT="0" distB="0" distL="0" distR="0" wp14:anchorId="370A82BA" wp14:editId="33BA132D">
              <wp:extent cx="5400040" cy="2025015"/>
              <wp:effectExtent l="0" t="0" r="0" b="0"/>
              <wp:docPr id="11" name="Imagem 11" descr="C:\Users\test\Desktop\Projeto de dissertação\scripts\dpl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esktop\Projeto de dissertação\scripts\dplots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del>
      <w:ins w:id="287" w:author="Lucas Borba" w:date="2019-04-16T14:54:00Z">
        <w:r w:rsidR="00DE17B9" w:rsidRPr="00DE17B9">
          <w:rPr>
            <w:rFonts w:ascii="Times" w:hAnsi="Times"/>
            <w:bCs/>
            <w:noProof/>
            <w:lang w:eastAsia="pt-BR"/>
          </w:rPr>
          <w:drawing>
            <wp:inline distT="0" distB="0" distL="0" distR="0" wp14:anchorId="2CFF751B" wp14:editId="21FF4E52">
              <wp:extent cx="5400040" cy="2025015"/>
              <wp:effectExtent l="0" t="0" r="0" b="0"/>
              <wp:docPr id="3" name="Imagem 3" descr="C:\Users\test\Desktop\Projeto de dissertação\dplots2_west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Desktop\Projeto de dissertação\dplots2_westeu.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ins>
    </w:p>
    <w:tbl>
      <w:tblPr>
        <w:tblW w:w="0" w:type="auto"/>
        <w:jc w:val="center"/>
        <w:tblCellSpacing w:w="15" w:type="dxa"/>
        <w:tblCellMar>
          <w:top w:w="15" w:type="dxa"/>
          <w:left w:w="15" w:type="dxa"/>
          <w:bottom w:w="15" w:type="dxa"/>
          <w:right w:w="15" w:type="dxa"/>
        </w:tblCellMar>
        <w:tblLook w:val="04A0" w:firstRow="1" w:lastRow="0" w:firstColumn="1" w:lastColumn="0" w:noHBand="0" w:noVBand="1"/>
        <w:tblPrChange w:id="288" w:author="Lucas Borba" w:date="2019-04-16T15:01: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2001"/>
        <w:gridCol w:w="987"/>
        <w:gridCol w:w="987"/>
        <w:gridCol w:w="987"/>
        <w:gridCol w:w="1002"/>
        <w:tblGridChange w:id="289">
          <w:tblGrid>
            <w:gridCol w:w="2001"/>
            <w:gridCol w:w="987"/>
            <w:gridCol w:w="987"/>
            <w:gridCol w:w="987"/>
            <w:gridCol w:w="1002"/>
          </w:tblGrid>
        </w:tblGridChange>
      </w:tblGrid>
      <w:tr w:rsidR="00DE17B9" w:rsidRPr="00DE17B9" w14:paraId="39C4C3A2" w14:textId="77777777" w:rsidTr="00DE17B9">
        <w:trPr>
          <w:tblCellSpacing w:w="15" w:type="dxa"/>
          <w:jc w:val="center"/>
          <w:ins w:id="290" w:author="Lucas Borba" w:date="2019-04-16T15:01:00Z"/>
          <w:trPrChange w:id="291" w:author="Lucas Borba" w:date="2019-04-16T15:01:00Z">
            <w:trPr>
              <w:tblCellSpacing w:w="15" w:type="dxa"/>
            </w:trPr>
          </w:trPrChange>
        </w:trPr>
        <w:tc>
          <w:tcPr>
            <w:tcW w:w="0" w:type="auto"/>
            <w:gridSpan w:val="5"/>
            <w:tcBorders>
              <w:bottom w:val="single" w:sz="6" w:space="0" w:color="000000"/>
            </w:tcBorders>
            <w:vAlign w:val="center"/>
            <w:hideMark/>
            <w:tcPrChange w:id="292" w:author="Lucas Borba" w:date="2019-04-16T15:01:00Z">
              <w:tcPr>
                <w:tcW w:w="0" w:type="auto"/>
                <w:gridSpan w:val="5"/>
                <w:tcBorders>
                  <w:bottom w:val="single" w:sz="6" w:space="0" w:color="000000"/>
                </w:tcBorders>
                <w:vAlign w:val="center"/>
                <w:hideMark/>
              </w:tcPr>
            </w:tcPrChange>
          </w:tcPr>
          <w:p w14:paraId="7713482C" w14:textId="77777777" w:rsidR="00DE17B9" w:rsidRPr="00DE17B9" w:rsidRDefault="00DE17B9" w:rsidP="00DE17B9">
            <w:pPr>
              <w:spacing w:after="0" w:line="240" w:lineRule="auto"/>
              <w:jc w:val="center"/>
              <w:rPr>
                <w:ins w:id="293" w:author="Lucas Borba" w:date="2019-04-16T15:01:00Z"/>
                <w:b/>
                <w:lang w:eastAsia="pt-BR"/>
              </w:rPr>
            </w:pPr>
            <w:ins w:id="294" w:author="Lucas Borba" w:date="2019-04-16T15:01:00Z">
              <w:r w:rsidRPr="00DE17B9">
                <w:rPr>
                  <w:b/>
                  <w:lang w:eastAsia="pt-BR"/>
                </w:rPr>
                <w:t>Tabela 1 – Teste t das para as variáveis de interesse</w:t>
              </w:r>
            </w:ins>
          </w:p>
        </w:tc>
      </w:tr>
      <w:tr w:rsidR="00DE17B9" w:rsidRPr="00DE17B9" w14:paraId="2B4196F2" w14:textId="77777777" w:rsidTr="00DE17B9">
        <w:trPr>
          <w:tblCellSpacing w:w="15" w:type="dxa"/>
          <w:jc w:val="center"/>
          <w:ins w:id="295" w:author="Lucas Borba" w:date="2019-04-16T15:01:00Z"/>
          <w:trPrChange w:id="296" w:author="Lucas Borba" w:date="2019-04-16T15:01:00Z">
            <w:trPr>
              <w:tblCellSpacing w:w="15" w:type="dxa"/>
            </w:trPr>
          </w:trPrChange>
        </w:trPr>
        <w:tc>
          <w:tcPr>
            <w:tcW w:w="0" w:type="auto"/>
            <w:vAlign w:val="center"/>
            <w:hideMark/>
            <w:tcPrChange w:id="297" w:author="Lucas Borba" w:date="2019-04-16T15:01:00Z">
              <w:tcPr>
                <w:tcW w:w="0" w:type="auto"/>
                <w:vAlign w:val="center"/>
                <w:hideMark/>
              </w:tcPr>
            </w:tcPrChange>
          </w:tcPr>
          <w:p w14:paraId="4C91FD3C" w14:textId="77777777" w:rsidR="00DE17B9" w:rsidRPr="00DE17B9" w:rsidRDefault="00DE17B9" w:rsidP="00DE17B9">
            <w:pPr>
              <w:spacing w:after="0" w:line="240" w:lineRule="auto"/>
              <w:jc w:val="center"/>
              <w:rPr>
                <w:ins w:id="298" w:author="Lucas Borba" w:date="2019-04-16T15:01:00Z"/>
                <w:sz w:val="20"/>
                <w:szCs w:val="20"/>
                <w:lang w:eastAsia="pt-BR"/>
              </w:rPr>
            </w:pPr>
          </w:p>
        </w:tc>
        <w:tc>
          <w:tcPr>
            <w:tcW w:w="0" w:type="auto"/>
            <w:vAlign w:val="center"/>
            <w:hideMark/>
            <w:tcPrChange w:id="299" w:author="Lucas Borba" w:date="2019-04-16T15:01:00Z">
              <w:tcPr>
                <w:tcW w:w="0" w:type="auto"/>
                <w:vAlign w:val="center"/>
                <w:hideMark/>
              </w:tcPr>
            </w:tcPrChange>
          </w:tcPr>
          <w:p w14:paraId="17ACC968" w14:textId="77777777" w:rsidR="00DE17B9" w:rsidRPr="00DE17B9" w:rsidRDefault="00DE17B9" w:rsidP="00DE17B9">
            <w:pPr>
              <w:spacing w:after="0" w:line="240" w:lineRule="auto"/>
              <w:jc w:val="center"/>
              <w:rPr>
                <w:ins w:id="300" w:author="Lucas Borba" w:date="2019-04-16T15:01:00Z"/>
                <w:lang w:eastAsia="pt-BR"/>
              </w:rPr>
            </w:pPr>
            <w:ins w:id="301" w:author="Lucas Borba" w:date="2019-04-16T15:01:00Z">
              <w:r w:rsidRPr="00DE17B9">
                <w:rPr>
                  <w:lang w:eastAsia="pt-BR"/>
                </w:rPr>
                <w:t>lrscale</w:t>
              </w:r>
            </w:ins>
          </w:p>
        </w:tc>
        <w:tc>
          <w:tcPr>
            <w:tcW w:w="0" w:type="auto"/>
            <w:vAlign w:val="center"/>
            <w:hideMark/>
            <w:tcPrChange w:id="302" w:author="Lucas Borba" w:date="2019-04-16T15:01:00Z">
              <w:tcPr>
                <w:tcW w:w="0" w:type="auto"/>
                <w:vAlign w:val="center"/>
                <w:hideMark/>
              </w:tcPr>
            </w:tcPrChange>
          </w:tcPr>
          <w:p w14:paraId="5AB74FC1" w14:textId="77777777" w:rsidR="00DE17B9" w:rsidRPr="00DE17B9" w:rsidRDefault="00DE17B9" w:rsidP="00DE17B9">
            <w:pPr>
              <w:spacing w:after="0" w:line="240" w:lineRule="auto"/>
              <w:jc w:val="center"/>
              <w:rPr>
                <w:ins w:id="303" w:author="Lucas Borba" w:date="2019-04-16T15:01:00Z"/>
                <w:lang w:eastAsia="pt-BR"/>
              </w:rPr>
            </w:pPr>
            <w:ins w:id="304" w:author="Lucas Borba" w:date="2019-04-16T15:01:00Z">
              <w:r w:rsidRPr="00DE17B9">
                <w:rPr>
                  <w:lang w:eastAsia="pt-BR"/>
                </w:rPr>
                <w:t>imwbcnt</w:t>
              </w:r>
            </w:ins>
          </w:p>
        </w:tc>
        <w:tc>
          <w:tcPr>
            <w:tcW w:w="0" w:type="auto"/>
            <w:vAlign w:val="center"/>
            <w:hideMark/>
            <w:tcPrChange w:id="305" w:author="Lucas Borba" w:date="2019-04-16T15:01:00Z">
              <w:tcPr>
                <w:tcW w:w="0" w:type="auto"/>
                <w:vAlign w:val="center"/>
                <w:hideMark/>
              </w:tcPr>
            </w:tcPrChange>
          </w:tcPr>
          <w:p w14:paraId="457B8910" w14:textId="77777777" w:rsidR="00DE17B9" w:rsidRPr="00DE17B9" w:rsidRDefault="00DE17B9" w:rsidP="00DE17B9">
            <w:pPr>
              <w:spacing w:after="0" w:line="240" w:lineRule="auto"/>
              <w:jc w:val="center"/>
              <w:rPr>
                <w:ins w:id="306" w:author="Lucas Borba" w:date="2019-04-16T15:01:00Z"/>
                <w:lang w:eastAsia="pt-BR"/>
              </w:rPr>
            </w:pPr>
            <w:ins w:id="307" w:author="Lucas Borba" w:date="2019-04-16T15:01:00Z">
              <w:r w:rsidRPr="00DE17B9">
                <w:rPr>
                  <w:lang w:eastAsia="pt-BR"/>
                </w:rPr>
                <w:t>imueclt</w:t>
              </w:r>
            </w:ins>
          </w:p>
        </w:tc>
        <w:tc>
          <w:tcPr>
            <w:tcW w:w="0" w:type="auto"/>
            <w:vAlign w:val="center"/>
            <w:hideMark/>
            <w:tcPrChange w:id="308" w:author="Lucas Borba" w:date="2019-04-16T15:01:00Z">
              <w:tcPr>
                <w:tcW w:w="0" w:type="auto"/>
                <w:vAlign w:val="center"/>
                <w:hideMark/>
              </w:tcPr>
            </w:tcPrChange>
          </w:tcPr>
          <w:p w14:paraId="2F45FE82" w14:textId="77777777" w:rsidR="00DE17B9" w:rsidRPr="00DE17B9" w:rsidRDefault="00DE17B9" w:rsidP="00DE17B9">
            <w:pPr>
              <w:spacing w:after="0" w:line="240" w:lineRule="auto"/>
              <w:jc w:val="center"/>
              <w:rPr>
                <w:ins w:id="309" w:author="Lucas Borba" w:date="2019-04-16T15:01:00Z"/>
                <w:lang w:eastAsia="pt-BR"/>
              </w:rPr>
            </w:pPr>
            <w:ins w:id="310" w:author="Lucas Borba" w:date="2019-04-16T15:01:00Z">
              <w:r w:rsidRPr="00DE17B9">
                <w:rPr>
                  <w:lang w:eastAsia="pt-BR"/>
                </w:rPr>
                <w:t>imdfetn</w:t>
              </w:r>
            </w:ins>
          </w:p>
        </w:tc>
      </w:tr>
      <w:tr w:rsidR="00DE17B9" w:rsidRPr="00DE17B9" w14:paraId="11611A3D" w14:textId="77777777" w:rsidTr="00DE17B9">
        <w:trPr>
          <w:tblCellSpacing w:w="15" w:type="dxa"/>
          <w:jc w:val="center"/>
          <w:ins w:id="311" w:author="Lucas Borba" w:date="2019-04-16T15:01:00Z"/>
          <w:trPrChange w:id="312" w:author="Lucas Borba" w:date="2019-04-16T15:01:00Z">
            <w:trPr>
              <w:tblCellSpacing w:w="15" w:type="dxa"/>
            </w:trPr>
          </w:trPrChange>
        </w:trPr>
        <w:tc>
          <w:tcPr>
            <w:tcW w:w="0" w:type="auto"/>
            <w:gridSpan w:val="5"/>
            <w:tcBorders>
              <w:bottom w:val="single" w:sz="6" w:space="0" w:color="000000"/>
            </w:tcBorders>
            <w:vAlign w:val="center"/>
            <w:hideMark/>
            <w:tcPrChange w:id="313" w:author="Lucas Borba" w:date="2019-04-16T15:01:00Z">
              <w:tcPr>
                <w:tcW w:w="0" w:type="auto"/>
                <w:gridSpan w:val="5"/>
                <w:tcBorders>
                  <w:bottom w:val="single" w:sz="6" w:space="0" w:color="000000"/>
                </w:tcBorders>
                <w:vAlign w:val="center"/>
                <w:hideMark/>
              </w:tcPr>
            </w:tcPrChange>
          </w:tcPr>
          <w:p w14:paraId="0E4893F7" w14:textId="77777777" w:rsidR="00DE17B9" w:rsidRPr="00DE17B9" w:rsidRDefault="00DE17B9" w:rsidP="00DE17B9">
            <w:pPr>
              <w:spacing w:after="0" w:line="240" w:lineRule="auto"/>
              <w:jc w:val="center"/>
              <w:rPr>
                <w:ins w:id="314" w:author="Lucas Borba" w:date="2019-04-16T15:01:00Z"/>
                <w:lang w:eastAsia="pt-BR"/>
              </w:rPr>
            </w:pPr>
          </w:p>
        </w:tc>
      </w:tr>
      <w:tr w:rsidR="00DE17B9" w:rsidRPr="00DE17B9" w14:paraId="275DAD21" w14:textId="77777777" w:rsidTr="00DE17B9">
        <w:trPr>
          <w:tblCellSpacing w:w="15" w:type="dxa"/>
          <w:jc w:val="center"/>
          <w:ins w:id="315" w:author="Lucas Borba" w:date="2019-04-16T15:01:00Z"/>
          <w:trPrChange w:id="316" w:author="Lucas Borba" w:date="2019-04-16T15:01:00Z">
            <w:trPr>
              <w:tblCellSpacing w:w="15" w:type="dxa"/>
            </w:trPr>
          </w:trPrChange>
        </w:trPr>
        <w:tc>
          <w:tcPr>
            <w:tcW w:w="0" w:type="auto"/>
            <w:vAlign w:val="center"/>
            <w:hideMark/>
            <w:tcPrChange w:id="317" w:author="Lucas Borba" w:date="2019-04-16T15:01:00Z">
              <w:tcPr>
                <w:tcW w:w="0" w:type="auto"/>
                <w:vAlign w:val="center"/>
                <w:hideMark/>
              </w:tcPr>
            </w:tcPrChange>
          </w:tcPr>
          <w:p w14:paraId="55384FC7" w14:textId="77777777" w:rsidR="00DE17B9" w:rsidRPr="00DE17B9" w:rsidRDefault="00DE17B9" w:rsidP="00DE17B9">
            <w:pPr>
              <w:spacing w:after="0" w:line="240" w:lineRule="auto"/>
              <w:rPr>
                <w:ins w:id="318" w:author="Lucas Borba" w:date="2019-04-16T15:01:00Z"/>
                <w:lang w:eastAsia="pt-BR"/>
              </w:rPr>
            </w:pPr>
            <w:ins w:id="319" w:author="Lucas Borba" w:date="2019-04-16T15:01:00Z">
              <w:r w:rsidRPr="00DE17B9">
                <w:rPr>
                  <w:lang w:eastAsia="pt-BR"/>
                </w:rPr>
                <w:t>Estatística T</w:t>
              </w:r>
            </w:ins>
          </w:p>
        </w:tc>
        <w:tc>
          <w:tcPr>
            <w:tcW w:w="0" w:type="auto"/>
            <w:vAlign w:val="center"/>
            <w:hideMark/>
            <w:tcPrChange w:id="320" w:author="Lucas Borba" w:date="2019-04-16T15:01:00Z">
              <w:tcPr>
                <w:tcW w:w="0" w:type="auto"/>
                <w:vAlign w:val="center"/>
                <w:hideMark/>
              </w:tcPr>
            </w:tcPrChange>
          </w:tcPr>
          <w:p w14:paraId="6C597948" w14:textId="77777777" w:rsidR="00DE17B9" w:rsidRPr="00DE17B9" w:rsidRDefault="00DE17B9" w:rsidP="00DE17B9">
            <w:pPr>
              <w:spacing w:after="0" w:line="240" w:lineRule="auto"/>
              <w:jc w:val="center"/>
              <w:rPr>
                <w:ins w:id="321" w:author="Lucas Borba" w:date="2019-04-16T15:01:00Z"/>
                <w:lang w:eastAsia="pt-BR"/>
              </w:rPr>
            </w:pPr>
            <w:ins w:id="322" w:author="Lucas Borba" w:date="2019-04-16T15:01:00Z">
              <w:r w:rsidRPr="00DE17B9">
                <w:rPr>
                  <w:lang w:eastAsia="pt-BR"/>
                </w:rPr>
                <w:t>63.62201</w:t>
              </w:r>
            </w:ins>
          </w:p>
        </w:tc>
        <w:tc>
          <w:tcPr>
            <w:tcW w:w="0" w:type="auto"/>
            <w:vAlign w:val="center"/>
            <w:hideMark/>
            <w:tcPrChange w:id="323" w:author="Lucas Borba" w:date="2019-04-16T15:01:00Z">
              <w:tcPr>
                <w:tcW w:w="0" w:type="auto"/>
                <w:vAlign w:val="center"/>
                <w:hideMark/>
              </w:tcPr>
            </w:tcPrChange>
          </w:tcPr>
          <w:p w14:paraId="3F8E9FE4" w14:textId="77777777" w:rsidR="00DE17B9" w:rsidRPr="00DE17B9" w:rsidRDefault="00DE17B9" w:rsidP="00DE17B9">
            <w:pPr>
              <w:spacing w:after="0" w:line="240" w:lineRule="auto"/>
              <w:jc w:val="center"/>
              <w:rPr>
                <w:ins w:id="324" w:author="Lucas Borba" w:date="2019-04-16T15:01:00Z"/>
                <w:lang w:eastAsia="pt-BR"/>
              </w:rPr>
            </w:pPr>
            <w:ins w:id="325" w:author="Lucas Borba" w:date="2019-04-16T15:01:00Z">
              <w:r w:rsidRPr="00DE17B9">
                <w:rPr>
                  <w:lang w:eastAsia="pt-BR"/>
                </w:rPr>
                <w:t>65.72511</w:t>
              </w:r>
            </w:ins>
          </w:p>
        </w:tc>
        <w:tc>
          <w:tcPr>
            <w:tcW w:w="0" w:type="auto"/>
            <w:vAlign w:val="center"/>
            <w:hideMark/>
            <w:tcPrChange w:id="326" w:author="Lucas Borba" w:date="2019-04-16T15:01:00Z">
              <w:tcPr>
                <w:tcW w:w="0" w:type="auto"/>
                <w:vAlign w:val="center"/>
                <w:hideMark/>
              </w:tcPr>
            </w:tcPrChange>
          </w:tcPr>
          <w:p w14:paraId="5D98B47C" w14:textId="77777777" w:rsidR="00DE17B9" w:rsidRPr="00DE17B9" w:rsidRDefault="00DE17B9" w:rsidP="00DE17B9">
            <w:pPr>
              <w:spacing w:after="0" w:line="240" w:lineRule="auto"/>
              <w:jc w:val="center"/>
              <w:rPr>
                <w:ins w:id="327" w:author="Lucas Borba" w:date="2019-04-16T15:01:00Z"/>
                <w:lang w:eastAsia="pt-BR"/>
              </w:rPr>
            </w:pPr>
            <w:ins w:id="328" w:author="Lucas Borba" w:date="2019-04-16T15:01:00Z">
              <w:r w:rsidRPr="00DE17B9">
                <w:rPr>
                  <w:lang w:eastAsia="pt-BR"/>
                </w:rPr>
                <w:t>68.77184</w:t>
              </w:r>
            </w:ins>
          </w:p>
        </w:tc>
        <w:tc>
          <w:tcPr>
            <w:tcW w:w="0" w:type="auto"/>
            <w:vAlign w:val="center"/>
            <w:hideMark/>
            <w:tcPrChange w:id="329" w:author="Lucas Borba" w:date="2019-04-16T15:01:00Z">
              <w:tcPr>
                <w:tcW w:w="0" w:type="auto"/>
                <w:vAlign w:val="center"/>
                <w:hideMark/>
              </w:tcPr>
            </w:tcPrChange>
          </w:tcPr>
          <w:p w14:paraId="4650DDE6" w14:textId="77777777" w:rsidR="00DE17B9" w:rsidRPr="00DE17B9" w:rsidRDefault="00DE17B9" w:rsidP="00DE17B9">
            <w:pPr>
              <w:spacing w:after="0" w:line="240" w:lineRule="auto"/>
              <w:jc w:val="center"/>
              <w:rPr>
                <w:ins w:id="330" w:author="Lucas Borba" w:date="2019-04-16T15:01:00Z"/>
                <w:lang w:eastAsia="pt-BR"/>
              </w:rPr>
            </w:pPr>
            <w:ins w:id="331" w:author="Lucas Borba" w:date="2019-04-16T15:01:00Z">
              <w:r w:rsidRPr="00DE17B9">
                <w:rPr>
                  <w:lang w:eastAsia="pt-BR"/>
                </w:rPr>
                <w:t>67.50379</w:t>
              </w:r>
            </w:ins>
          </w:p>
        </w:tc>
      </w:tr>
      <w:tr w:rsidR="00DE17B9" w:rsidRPr="00DE17B9" w14:paraId="7628B297" w14:textId="77777777" w:rsidTr="00DE17B9">
        <w:trPr>
          <w:tblCellSpacing w:w="15" w:type="dxa"/>
          <w:jc w:val="center"/>
          <w:ins w:id="332" w:author="Lucas Borba" w:date="2019-04-16T15:01:00Z"/>
          <w:trPrChange w:id="333" w:author="Lucas Borba" w:date="2019-04-16T15:01:00Z">
            <w:trPr>
              <w:tblCellSpacing w:w="15" w:type="dxa"/>
            </w:trPr>
          </w:trPrChange>
        </w:trPr>
        <w:tc>
          <w:tcPr>
            <w:tcW w:w="0" w:type="auto"/>
            <w:vAlign w:val="center"/>
            <w:hideMark/>
            <w:tcPrChange w:id="334" w:author="Lucas Borba" w:date="2019-04-16T15:01:00Z">
              <w:tcPr>
                <w:tcW w:w="0" w:type="auto"/>
                <w:vAlign w:val="center"/>
                <w:hideMark/>
              </w:tcPr>
            </w:tcPrChange>
          </w:tcPr>
          <w:p w14:paraId="4FC78608" w14:textId="77777777" w:rsidR="00DE17B9" w:rsidRPr="00DE17B9" w:rsidRDefault="00DE17B9" w:rsidP="00DE17B9">
            <w:pPr>
              <w:spacing w:after="0" w:line="240" w:lineRule="auto"/>
              <w:rPr>
                <w:ins w:id="335" w:author="Lucas Borba" w:date="2019-04-16T15:01:00Z"/>
                <w:lang w:eastAsia="pt-BR"/>
              </w:rPr>
            </w:pPr>
            <w:ins w:id="336" w:author="Lucas Borba" w:date="2019-04-16T15:01:00Z">
              <w:r w:rsidRPr="00DE17B9">
                <w:rPr>
                  <w:lang w:eastAsia="pt-BR"/>
                </w:rPr>
                <w:t>Graus de liberdade</w:t>
              </w:r>
            </w:ins>
          </w:p>
        </w:tc>
        <w:tc>
          <w:tcPr>
            <w:tcW w:w="0" w:type="auto"/>
            <w:vAlign w:val="center"/>
            <w:hideMark/>
            <w:tcPrChange w:id="337" w:author="Lucas Borba" w:date="2019-04-16T15:01:00Z">
              <w:tcPr>
                <w:tcW w:w="0" w:type="auto"/>
                <w:vAlign w:val="center"/>
                <w:hideMark/>
              </w:tcPr>
            </w:tcPrChange>
          </w:tcPr>
          <w:p w14:paraId="346DBFD7" w14:textId="77777777" w:rsidR="00DE17B9" w:rsidRPr="00DE17B9" w:rsidRDefault="00DE17B9" w:rsidP="00DE17B9">
            <w:pPr>
              <w:spacing w:after="0" w:line="240" w:lineRule="auto"/>
              <w:jc w:val="center"/>
              <w:rPr>
                <w:ins w:id="338" w:author="Lucas Borba" w:date="2019-04-16T15:01:00Z"/>
                <w:lang w:eastAsia="pt-BR"/>
              </w:rPr>
            </w:pPr>
            <w:ins w:id="339" w:author="Lucas Borba" w:date="2019-04-16T15:01:00Z">
              <w:r w:rsidRPr="00DE17B9">
                <w:rPr>
                  <w:lang w:eastAsia="pt-BR"/>
                </w:rPr>
                <w:t>8207.116</w:t>
              </w:r>
            </w:ins>
          </w:p>
        </w:tc>
        <w:tc>
          <w:tcPr>
            <w:tcW w:w="0" w:type="auto"/>
            <w:vAlign w:val="center"/>
            <w:hideMark/>
            <w:tcPrChange w:id="340" w:author="Lucas Borba" w:date="2019-04-16T15:01:00Z">
              <w:tcPr>
                <w:tcW w:w="0" w:type="auto"/>
                <w:vAlign w:val="center"/>
                <w:hideMark/>
              </w:tcPr>
            </w:tcPrChange>
          </w:tcPr>
          <w:p w14:paraId="71657A43" w14:textId="77777777" w:rsidR="00DE17B9" w:rsidRPr="00DE17B9" w:rsidRDefault="00DE17B9" w:rsidP="00DE17B9">
            <w:pPr>
              <w:spacing w:after="0" w:line="240" w:lineRule="auto"/>
              <w:jc w:val="center"/>
              <w:rPr>
                <w:ins w:id="341" w:author="Lucas Borba" w:date="2019-04-16T15:01:00Z"/>
                <w:lang w:eastAsia="pt-BR"/>
              </w:rPr>
            </w:pPr>
            <w:ins w:id="342" w:author="Lucas Borba" w:date="2019-04-16T15:01:00Z">
              <w:r w:rsidRPr="00DE17B9">
                <w:rPr>
                  <w:lang w:eastAsia="pt-BR"/>
                </w:rPr>
                <w:t>8400.745</w:t>
              </w:r>
            </w:ins>
          </w:p>
        </w:tc>
        <w:tc>
          <w:tcPr>
            <w:tcW w:w="0" w:type="auto"/>
            <w:vAlign w:val="center"/>
            <w:hideMark/>
            <w:tcPrChange w:id="343" w:author="Lucas Borba" w:date="2019-04-16T15:01:00Z">
              <w:tcPr>
                <w:tcW w:w="0" w:type="auto"/>
                <w:vAlign w:val="center"/>
                <w:hideMark/>
              </w:tcPr>
            </w:tcPrChange>
          </w:tcPr>
          <w:p w14:paraId="5D105067" w14:textId="77777777" w:rsidR="00DE17B9" w:rsidRPr="00DE17B9" w:rsidRDefault="00DE17B9" w:rsidP="00DE17B9">
            <w:pPr>
              <w:spacing w:after="0" w:line="240" w:lineRule="auto"/>
              <w:jc w:val="center"/>
              <w:rPr>
                <w:ins w:id="344" w:author="Lucas Borba" w:date="2019-04-16T15:01:00Z"/>
                <w:lang w:eastAsia="pt-BR"/>
              </w:rPr>
            </w:pPr>
            <w:ins w:id="345" w:author="Lucas Borba" w:date="2019-04-16T15:01:00Z">
              <w:r w:rsidRPr="00DE17B9">
                <w:rPr>
                  <w:lang w:eastAsia="pt-BR"/>
                </w:rPr>
                <w:t>8265.375</w:t>
              </w:r>
            </w:ins>
          </w:p>
        </w:tc>
        <w:tc>
          <w:tcPr>
            <w:tcW w:w="0" w:type="auto"/>
            <w:vAlign w:val="center"/>
            <w:hideMark/>
            <w:tcPrChange w:id="346" w:author="Lucas Borba" w:date="2019-04-16T15:01:00Z">
              <w:tcPr>
                <w:tcW w:w="0" w:type="auto"/>
                <w:vAlign w:val="center"/>
                <w:hideMark/>
              </w:tcPr>
            </w:tcPrChange>
          </w:tcPr>
          <w:p w14:paraId="55E96731" w14:textId="77777777" w:rsidR="00DE17B9" w:rsidRPr="00DE17B9" w:rsidRDefault="00DE17B9" w:rsidP="00DE17B9">
            <w:pPr>
              <w:spacing w:after="0" w:line="240" w:lineRule="auto"/>
              <w:jc w:val="center"/>
              <w:rPr>
                <w:ins w:id="347" w:author="Lucas Borba" w:date="2019-04-16T15:01:00Z"/>
                <w:lang w:eastAsia="pt-BR"/>
              </w:rPr>
            </w:pPr>
            <w:ins w:id="348" w:author="Lucas Borba" w:date="2019-04-16T15:01:00Z">
              <w:r w:rsidRPr="00DE17B9">
                <w:rPr>
                  <w:lang w:eastAsia="pt-BR"/>
                </w:rPr>
                <w:t>8630.431</w:t>
              </w:r>
            </w:ins>
          </w:p>
        </w:tc>
      </w:tr>
      <w:tr w:rsidR="00DE17B9" w:rsidRPr="00DE17B9" w14:paraId="2BA738C2" w14:textId="77777777" w:rsidTr="00DE17B9">
        <w:trPr>
          <w:tblCellSpacing w:w="15" w:type="dxa"/>
          <w:jc w:val="center"/>
          <w:ins w:id="349" w:author="Lucas Borba" w:date="2019-04-16T15:01:00Z"/>
          <w:trPrChange w:id="350" w:author="Lucas Borba" w:date="2019-04-16T15:01:00Z">
            <w:trPr>
              <w:tblCellSpacing w:w="15" w:type="dxa"/>
            </w:trPr>
          </w:trPrChange>
        </w:trPr>
        <w:tc>
          <w:tcPr>
            <w:tcW w:w="0" w:type="auto"/>
            <w:vAlign w:val="center"/>
            <w:hideMark/>
            <w:tcPrChange w:id="351" w:author="Lucas Borba" w:date="2019-04-16T15:01:00Z">
              <w:tcPr>
                <w:tcW w:w="0" w:type="auto"/>
                <w:vAlign w:val="center"/>
                <w:hideMark/>
              </w:tcPr>
            </w:tcPrChange>
          </w:tcPr>
          <w:p w14:paraId="12584B5C" w14:textId="77777777" w:rsidR="00DE17B9" w:rsidRPr="00DE17B9" w:rsidRDefault="00DE17B9" w:rsidP="00DE17B9">
            <w:pPr>
              <w:spacing w:after="0" w:line="240" w:lineRule="auto"/>
              <w:rPr>
                <w:ins w:id="352" w:author="Lucas Borba" w:date="2019-04-16T15:01:00Z"/>
                <w:lang w:eastAsia="pt-BR"/>
              </w:rPr>
            </w:pPr>
            <w:ins w:id="353" w:author="Lucas Borba" w:date="2019-04-16T15:01:00Z">
              <w:r w:rsidRPr="00DE17B9">
                <w:rPr>
                  <w:lang w:eastAsia="pt-BR"/>
                </w:rPr>
                <w:t>P-valor</w:t>
              </w:r>
            </w:ins>
          </w:p>
        </w:tc>
        <w:tc>
          <w:tcPr>
            <w:tcW w:w="0" w:type="auto"/>
            <w:vAlign w:val="center"/>
            <w:hideMark/>
            <w:tcPrChange w:id="354" w:author="Lucas Borba" w:date="2019-04-16T15:01:00Z">
              <w:tcPr>
                <w:tcW w:w="0" w:type="auto"/>
                <w:vAlign w:val="center"/>
                <w:hideMark/>
              </w:tcPr>
            </w:tcPrChange>
          </w:tcPr>
          <w:p w14:paraId="604FCFAD" w14:textId="77777777" w:rsidR="00DE17B9" w:rsidRPr="00DE17B9" w:rsidRDefault="00DE17B9" w:rsidP="00DE17B9">
            <w:pPr>
              <w:spacing w:after="0" w:line="240" w:lineRule="auto"/>
              <w:jc w:val="center"/>
              <w:rPr>
                <w:ins w:id="355" w:author="Lucas Borba" w:date="2019-04-16T15:01:00Z"/>
                <w:lang w:eastAsia="pt-BR"/>
              </w:rPr>
            </w:pPr>
            <w:ins w:id="356" w:author="Lucas Borba" w:date="2019-04-16T15:01:00Z">
              <w:r w:rsidRPr="00DE17B9">
                <w:rPr>
                  <w:lang w:eastAsia="pt-BR"/>
                </w:rPr>
                <w:t>0</w:t>
              </w:r>
            </w:ins>
          </w:p>
        </w:tc>
        <w:tc>
          <w:tcPr>
            <w:tcW w:w="0" w:type="auto"/>
            <w:vAlign w:val="center"/>
            <w:hideMark/>
            <w:tcPrChange w:id="357" w:author="Lucas Borba" w:date="2019-04-16T15:01:00Z">
              <w:tcPr>
                <w:tcW w:w="0" w:type="auto"/>
                <w:vAlign w:val="center"/>
                <w:hideMark/>
              </w:tcPr>
            </w:tcPrChange>
          </w:tcPr>
          <w:p w14:paraId="70DF1615" w14:textId="77777777" w:rsidR="00DE17B9" w:rsidRPr="00DE17B9" w:rsidRDefault="00DE17B9" w:rsidP="00DE17B9">
            <w:pPr>
              <w:spacing w:after="0" w:line="240" w:lineRule="auto"/>
              <w:jc w:val="center"/>
              <w:rPr>
                <w:ins w:id="358" w:author="Lucas Borba" w:date="2019-04-16T15:01:00Z"/>
                <w:lang w:eastAsia="pt-BR"/>
              </w:rPr>
            </w:pPr>
            <w:ins w:id="359" w:author="Lucas Borba" w:date="2019-04-16T15:01:00Z">
              <w:r w:rsidRPr="00DE17B9">
                <w:rPr>
                  <w:lang w:eastAsia="pt-BR"/>
                </w:rPr>
                <w:t>0</w:t>
              </w:r>
            </w:ins>
          </w:p>
        </w:tc>
        <w:tc>
          <w:tcPr>
            <w:tcW w:w="0" w:type="auto"/>
            <w:vAlign w:val="center"/>
            <w:hideMark/>
            <w:tcPrChange w:id="360" w:author="Lucas Borba" w:date="2019-04-16T15:01:00Z">
              <w:tcPr>
                <w:tcW w:w="0" w:type="auto"/>
                <w:vAlign w:val="center"/>
                <w:hideMark/>
              </w:tcPr>
            </w:tcPrChange>
          </w:tcPr>
          <w:p w14:paraId="395F1598" w14:textId="77777777" w:rsidR="00DE17B9" w:rsidRPr="00DE17B9" w:rsidRDefault="00DE17B9" w:rsidP="00DE17B9">
            <w:pPr>
              <w:spacing w:after="0" w:line="240" w:lineRule="auto"/>
              <w:jc w:val="center"/>
              <w:rPr>
                <w:ins w:id="361" w:author="Lucas Borba" w:date="2019-04-16T15:01:00Z"/>
                <w:lang w:eastAsia="pt-BR"/>
              </w:rPr>
            </w:pPr>
            <w:ins w:id="362" w:author="Lucas Borba" w:date="2019-04-16T15:01:00Z">
              <w:r w:rsidRPr="00DE17B9">
                <w:rPr>
                  <w:lang w:eastAsia="pt-BR"/>
                </w:rPr>
                <w:t>0</w:t>
              </w:r>
            </w:ins>
          </w:p>
        </w:tc>
        <w:tc>
          <w:tcPr>
            <w:tcW w:w="0" w:type="auto"/>
            <w:vAlign w:val="center"/>
            <w:hideMark/>
            <w:tcPrChange w:id="363" w:author="Lucas Borba" w:date="2019-04-16T15:01:00Z">
              <w:tcPr>
                <w:tcW w:w="0" w:type="auto"/>
                <w:vAlign w:val="center"/>
                <w:hideMark/>
              </w:tcPr>
            </w:tcPrChange>
          </w:tcPr>
          <w:p w14:paraId="0FCC4CB3" w14:textId="77777777" w:rsidR="00DE17B9" w:rsidRPr="00DE17B9" w:rsidRDefault="00DE17B9" w:rsidP="00DE17B9">
            <w:pPr>
              <w:spacing w:after="0" w:line="240" w:lineRule="auto"/>
              <w:jc w:val="center"/>
              <w:rPr>
                <w:ins w:id="364" w:author="Lucas Borba" w:date="2019-04-16T15:01:00Z"/>
                <w:lang w:eastAsia="pt-BR"/>
              </w:rPr>
            </w:pPr>
            <w:ins w:id="365" w:author="Lucas Borba" w:date="2019-04-16T15:01:00Z">
              <w:r w:rsidRPr="00DE17B9">
                <w:rPr>
                  <w:lang w:eastAsia="pt-BR"/>
                </w:rPr>
                <w:t>0</w:t>
              </w:r>
            </w:ins>
          </w:p>
        </w:tc>
      </w:tr>
      <w:tr w:rsidR="00DE17B9" w:rsidRPr="00DE17B9" w14:paraId="3F4624B8" w14:textId="77777777" w:rsidTr="00DE17B9">
        <w:trPr>
          <w:tblCellSpacing w:w="15" w:type="dxa"/>
          <w:jc w:val="center"/>
          <w:ins w:id="366" w:author="Lucas Borba" w:date="2019-04-16T15:01:00Z"/>
          <w:trPrChange w:id="367" w:author="Lucas Borba" w:date="2019-04-16T15:01:00Z">
            <w:trPr>
              <w:tblCellSpacing w:w="15" w:type="dxa"/>
            </w:trPr>
          </w:trPrChange>
        </w:trPr>
        <w:tc>
          <w:tcPr>
            <w:tcW w:w="0" w:type="auto"/>
            <w:vAlign w:val="center"/>
            <w:hideMark/>
            <w:tcPrChange w:id="368" w:author="Lucas Borba" w:date="2019-04-16T15:01:00Z">
              <w:tcPr>
                <w:tcW w:w="0" w:type="auto"/>
                <w:vAlign w:val="center"/>
                <w:hideMark/>
              </w:tcPr>
            </w:tcPrChange>
          </w:tcPr>
          <w:p w14:paraId="49393A20" w14:textId="77777777" w:rsidR="00DE17B9" w:rsidRPr="00DE17B9" w:rsidRDefault="00DE17B9" w:rsidP="00DE17B9">
            <w:pPr>
              <w:spacing w:after="0" w:line="240" w:lineRule="auto"/>
              <w:rPr>
                <w:ins w:id="369" w:author="Lucas Borba" w:date="2019-04-16T15:01:00Z"/>
                <w:lang w:eastAsia="pt-BR"/>
              </w:rPr>
            </w:pPr>
            <w:ins w:id="370" w:author="Lucas Borba" w:date="2019-04-16T15:01:00Z">
              <w:r w:rsidRPr="00DE17B9">
                <w:rPr>
                  <w:lang w:eastAsia="pt-BR"/>
                </w:rPr>
                <w:t>Hipótese alternativa</w:t>
              </w:r>
            </w:ins>
          </w:p>
        </w:tc>
        <w:tc>
          <w:tcPr>
            <w:tcW w:w="0" w:type="auto"/>
            <w:vAlign w:val="center"/>
            <w:hideMark/>
            <w:tcPrChange w:id="371" w:author="Lucas Borba" w:date="2019-04-16T15:01:00Z">
              <w:tcPr>
                <w:tcW w:w="0" w:type="auto"/>
                <w:vAlign w:val="center"/>
                <w:hideMark/>
              </w:tcPr>
            </w:tcPrChange>
          </w:tcPr>
          <w:p w14:paraId="3377BAB0" w14:textId="77777777" w:rsidR="00DE17B9" w:rsidRPr="00DE17B9" w:rsidRDefault="00DE17B9" w:rsidP="00DE17B9">
            <w:pPr>
              <w:spacing w:after="0" w:line="240" w:lineRule="auto"/>
              <w:jc w:val="center"/>
              <w:rPr>
                <w:ins w:id="372" w:author="Lucas Borba" w:date="2019-04-16T15:01:00Z"/>
                <w:lang w:eastAsia="pt-BR"/>
              </w:rPr>
            </w:pPr>
            <w:ins w:id="373" w:author="Lucas Borba" w:date="2019-04-16T15:01:00Z">
              <w:r w:rsidRPr="00DE17B9">
                <w:rPr>
                  <w:lang w:eastAsia="pt-BR"/>
                </w:rPr>
                <w:t>two.sided</w:t>
              </w:r>
            </w:ins>
          </w:p>
        </w:tc>
        <w:tc>
          <w:tcPr>
            <w:tcW w:w="0" w:type="auto"/>
            <w:vAlign w:val="center"/>
            <w:hideMark/>
            <w:tcPrChange w:id="374" w:author="Lucas Borba" w:date="2019-04-16T15:01:00Z">
              <w:tcPr>
                <w:tcW w:w="0" w:type="auto"/>
                <w:vAlign w:val="center"/>
                <w:hideMark/>
              </w:tcPr>
            </w:tcPrChange>
          </w:tcPr>
          <w:p w14:paraId="1341BC58" w14:textId="77777777" w:rsidR="00DE17B9" w:rsidRPr="00DE17B9" w:rsidRDefault="00DE17B9" w:rsidP="00DE17B9">
            <w:pPr>
              <w:spacing w:after="0" w:line="240" w:lineRule="auto"/>
              <w:jc w:val="center"/>
              <w:rPr>
                <w:ins w:id="375" w:author="Lucas Borba" w:date="2019-04-16T15:01:00Z"/>
                <w:lang w:eastAsia="pt-BR"/>
              </w:rPr>
            </w:pPr>
            <w:ins w:id="376" w:author="Lucas Borba" w:date="2019-04-16T15:01:00Z">
              <w:r w:rsidRPr="00DE17B9">
                <w:rPr>
                  <w:lang w:eastAsia="pt-BR"/>
                </w:rPr>
                <w:t>two.sided</w:t>
              </w:r>
            </w:ins>
          </w:p>
        </w:tc>
        <w:tc>
          <w:tcPr>
            <w:tcW w:w="0" w:type="auto"/>
            <w:vAlign w:val="center"/>
            <w:hideMark/>
            <w:tcPrChange w:id="377" w:author="Lucas Borba" w:date="2019-04-16T15:01:00Z">
              <w:tcPr>
                <w:tcW w:w="0" w:type="auto"/>
                <w:vAlign w:val="center"/>
                <w:hideMark/>
              </w:tcPr>
            </w:tcPrChange>
          </w:tcPr>
          <w:p w14:paraId="5BE33D9B" w14:textId="77777777" w:rsidR="00DE17B9" w:rsidRPr="00DE17B9" w:rsidRDefault="00DE17B9" w:rsidP="00DE17B9">
            <w:pPr>
              <w:spacing w:after="0" w:line="240" w:lineRule="auto"/>
              <w:jc w:val="center"/>
              <w:rPr>
                <w:ins w:id="378" w:author="Lucas Borba" w:date="2019-04-16T15:01:00Z"/>
                <w:lang w:eastAsia="pt-BR"/>
              </w:rPr>
            </w:pPr>
            <w:ins w:id="379" w:author="Lucas Borba" w:date="2019-04-16T15:01:00Z">
              <w:r w:rsidRPr="00DE17B9">
                <w:rPr>
                  <w:lang w:eastAsia="pt-BR"/>
                </w:rPr>
                <w:t>two.sided</w:t>
              </w:r>
            </w:ins>
          </w:p>
        </w:tc>
        <w:tc>
          <w:tcPr>
            <w:tcW w:w="0" w:type="auto"/>
            <w:vAlign w:val="center"/>
            <w:hideMark/>
            <w:tcPrChange w:id="380" w:author="Lucas Borba" w:date="2019-04-16T15:01:00Z">
              <w:tcPr>
                <w:tcW w:w="0" w:type="auto"/>
                <w:vAlign w:val="center"/>
                <w:hideMark/>
              </w:tcPr>
            </w:tcPrChange>
          </w:tcPr>
          <w:p w14:paraId="37BF41A5" w14:textId="77777777" w:rsidR="00DE17B9" w:rsidRPr="00DE17B9" w:rsidRDefault="00DE17B9" w:rsidP="00DE17B9">
            <w:pPr>
              <w:spacing w:after="0" w:line="240" w:lineRule="auto"/>
              <w:jc w:val="center"/>
              <w:rPr>
                <w:ins w:id="381" w:author="Lucas Borba" w:date="2019-04-16T15:01:00Z"/>
                <w:lang w:eastAsia="pt-BR"/>
              </w:rPr>
            </w:pPr>
            <w:ins w:id="382" w:author="Lucas Borba" w:date="2019-04-16T15:01:00Z">
              <w:r w:rsidRPr="00DE17B9">
                <w:rPr>
                  <w:lang w:eastAsia="pt-BR"/>
                </w:rPr>
                <w:t>two.sided</w:t>
              </w:r>
            </w:ins>
          </w:p>
        </w:tc>
      </w:tr>
    </w:tbl>
    <w:p w14:paraId="02AB2F57" w14:textId="77777777" w:rsidR="00DE17B9" w:rsidRDefault="00DE17B9" w:rsidP="00DE17B9">
      <w:pPr>
        <w:tabs>
          <w:tab w:val="left" w:pos="1320"/>
          <w:tab w:val="left" w:pos="1350"/>
        </w:tabs>
        <w:spacing w:line="240" w:lineRule="auto"/>
        <w:ind w:left="1321" w:right="1276"/>
        <w:contextualSpacing/>
        <w:jc w:val="both"/>
        <w:rPr>
          <w:ins w:id="383" w:author="Lucas Borba" w:date="2019-04-16T15:03:00Z"/>
          <w:rFonts w:ascii="Times" w:hAnsi="Times"/>
          <w:bCs/>
        </w:rPr>
        <w:pPrChange w:id="384" w:author="Lucas Borba" w:date="2019-04-16T15:03:00Z">
          <w:pPr>
            <w:spacing w:line="360" w:lineRule="auto"/>
            <w:jc w:val="both"/>
          </w:pPr>
        </w:pPrChange>
      </w:pPr>
      <w:ins w:id="385" w:author="Lucas Borba" w:date="2019-04-16T15:02:00Z">
        <w:r>
          <w:rPr>
            <w:rFonts w:ascii="Times" w:hAnsi="Times"/>
            <w:bCs/>
          </w:rPr>
          <w:tab/>
        </w:r>
      </w:ins>
      <w:ins w:id="386" w:author="Lucas Borba" w:date="2019-04-16T15:03:00Z">
        <w:r>
          <w:rPr>
            <w:rFonts w:ascii="Times" w:hAnsi="Times"/>
            <w:bCs/>
            <w:sz w:val="20"/>
            <w:szCs w:val="20"/>
          </w:rPr>
          <w:t>Os grupos são divididos entre eleitores de partidos de direita radical e o eleitorado em geral.</w:t>
        </w:r>
        <w:r>
          <w:rPr>
            <w:rFonts w:ascii="Times" w:hAnsi="Times"/>
            <w:bCs/>
          </w:rPr>
          <w:tab/>
        </w:r>
      </w:ins>
    </w:p>
    <w:p w14:paraId="42659D2E" w14:textId="7C43D76C" w:rsidR="00DE17B9" w:rsidRPr="00DE17B9" w:rsidRDefault="00DE17B9" w:rsidP="00DE17B9">
      <w:pPr>
        <w:tabs>
          <w:tab w:val="left" w:pos="1320"/>
          <w:tab w:val="left" w:pos="1350"/>
        </w:tabs>
        <w:spacing w:line="240" w:lineRule="auto"/>
        <w:ind w:left="1321" w:right="1276"/>
        <w:contextualSpacing/>
        <w:jc w:val="both"/>
        <w:rPr>
          <w:rFonts w:ascii="Times" w:hAnsi="Times"/>
          <w:bCs/>
          <w:rPrChange w:id="387" w:author="Lucas Borba" w:date="2019-04-16T15:03:00Z">
            <w:rPr>
              <w:rFonts w:ascii="Times" w:hAnsi="Times"/>
              <w:bCs/>
            </w:rPr>
          </w:rPrChange>
        </w:rPr>
        <w:pPrChange w:id="388" w:author="Lucas Borba" w:date="2019-04-16T15:03:00Z">
          <w:pPr>
            <w:spacing w:line="360" w:lineRule="auto"/>
            <w:jc w:val="both"/>
          </w:pPr>
        </w:pPrChange>
      </w:pPr>
      <w:ins w:id="389" w:author="Lucas Borba" w:date="2019-04-16T15:02:00Z">
        <w:r w:rsidRPr="00DE17B9">
          <w:rPr>
            <w:rFonts w:ascii="Times" w:hAnsi="Times"/>
            <w:b/>
            <w:bCs/>
            <w:sz w:val="20"/>
            <w:szCs w:val="20"/>
            <w:rPrChange w:id="390" w:author="Lucas Borba" w:date="2019-04-16T15:02:00Z">
              <w:rPr>
                <w:rFonts w:ascii="Times" w:hAnsi="Times"/>
                <w:b/>
                <w:bCs/>
              </w:rPr>
            </w:rPrChange>
          </w:rPr>
          <w:t xml:space="preserve">Fonte: </w:t>
        </w:r>
        <w:r w:rsidRPr="00DE17B9">
          <w:rPr>
            <w:rFonts w:ascii="Times" w:hAnsi="Times"/>
            <w:bCs/>
            <w:sz w:val="20"/>
            <w:szCs w:val="20"/>
            <w:rPrChange w:id="391" w:author="Lucas Borba" w:date="2019-04-16T15:02:00Z">
              <w:rPr>
                <w:rFonts w:ascii="Times" w:hAnsi="Times"/>
                <w:bCs/>
              </w:rPr>
            </w:rPrChange>
          </w:rPr>
          <w:t>elaboração do autor com base nos dados do ESS 1-8</w:t>
        </w:r>
      </w:ins>
    </w:p>
    <w:p w14:paraId="1CF4E59C" w14:textId="77777777" w:rsidR="00063BE7" w:rsidRDefault="00402A75" w:rsidP="00917E37">
      <w:pPr>
        <w:spacing w:line="360" w:lineRule="auto"/>
        <w:jc w:val="both"/>
        <w:rPr>
          <w:ins w:id="392" w:author="Lucas Borba" w:date="2019-04-16T16:11:00Z"/>
          <w:rFonts w:ascii="Times" w:hAnsi="Times"/>
          <w:bCs/>
        </w:rPr>
      </w:pPr>
      <w:r>
        <w:rPr>
          <w:rFonts w:ascii="Times" w:hAnsi="Times"/>
          <w:bCs/>
        </w:rPr>
        <w:tab/>
      </w:r>
    </w:p>
    <w:p w14:paraId="6EC87720" w14:textId="7A194D16" w:rsidR="00402A75" w:rsidRDefault="00402A75" w:rsidP="00063BE7">
      <w:pPr>
        <w:spacing w:line="360" w:lineRule="auto"/>
        <w:ind w:firstLine="708"/>
        <w:jc w:val="both"/>
        <w:rPr>
          <w:rFonts w:ascii="Times" w:hAnsi="Times"/>
          <w:bCs/>
        </w:rPr>
        <w:pPrChange w:id="393" w:author="Lucas Borba" w:date="2019-04-16T16:12:00Z">
          <w:pPr>
            <w:spacing w:line="360" w:lineRule="auto"/>
            <w:jc w:val="both"/>
          </w:pPr>
        </w:pPrChange>
      </w:pPr>
      <w:r>
        <w:rPr>
          <w:rFonts w:ascii="Times" w:hAnsi="Times"/>
          <w:bCs/>
        </w:rPr>
        <w:t>Levando em consideração os argumentos citados acima, bem como a demonstração dos dados de que os eleitores da direita radical possuem opiniões negativas acerca de imigrantes, minha primeira hipótese é que:</w:t>
      </w:r>
    </w:p>
    <w:p w14:paraId="1B8EEA22" w14:textId="62C3BD54" w:rsidR="00402A75" w:rsidRDefault="00402A75" w:rsidP="00917E37">
      <w:pPr>
        <w:spacing w:line="360" w:lineRule="auto"/>
        <w:jc w:val="both"/>
        <w:rPr>
          <w:rFonts w:ascii="Times" w:hAnsi="Times"/>
          <w:bCs/>
        </w:rPr>
      </w:pPr>
      <w:r>
        <w:rPr>
          <w:rFonts w:ascii="Times" w:hAnsi="Times"/>
          <w:bCs/>
          <w:i/>
        </w:rPr>
        <w:t xml:space="preserve">H1: eleitores que </w:t>
      </w:r>
      <w:del w:id="394" w:author="Rodrigo Albuquerque" w:date="2019-04-09T12:45:00Z">
        <w:r w:rsidDel="00AC2EBB">
          <w:rPr>
            <w:rFonts w:ascii="Times" w:hAnsi="Times"/>
            <w:bCs/>
            <w:i/>
          </w:rPr>
          <w:delText xml:space="preserve">imaginam </w:delText>
        </w:r>
      </w:del>
      <w:ins w:id="395" w:author="Rodrigo Albuquerque" w:date="2019-04-09T12:45:00Z">
        <w:r w:rsidR="00AC2EBB">
          <w:rPr>
            <w:rFonts w:ascii="Times" w:hAnsi="Times"/>
            <w:bCs/>
            <w:i/>
          </w:rPr>
          <w:t xml:space="preserve">acreditam </w:t>
        </w:r>
      </w:ins>
      <w:r>
        <w:rPr>
          <w:rFonts w:ascii="Times" w:hAnsi="Times"/>
          <w:bCs/>
          <w:i/>
        </w:rPr>
        <w:t>que os imigrantes tornam seu país um lugar pior para se viver</w:t>
      </w:r>
      <w:del w:id="396" w:author="Rodrigo Albuquerque" w:date="2019-04-09T12:45:00Z">
        <w:r w:rsidDel="00AC2EBB">
          <w:rPr>
            <w:rFonts w:ascii="Times" w:hAnsi="Times"/>
            <w:bCs/>
            <w:i/>
          </w:rPr>
          <w:delText>,</w:delText>
        </w:r>
      </w:del>
      <w:r>
        <w:rPr>
          <w:rFonts w:ascii="Times" w:hAnsi="Times"/>
          <w:bCs/>
          <w:i/>
        </w:rPr>
        <w:t xml:space="preserve"> possuem maior chance de votar em partidos de direita radical.</w:t>
      </w:r>
    </w:p>
    <w:p w14:paraId="54B8D638" w14:textId="37CB5A31" w:rsidR="00D145E8" w:rsidRDefault="00424D26" w:rsidP="00917E37">
      <w:pPr>
        <w:spacing w:line="360" w:lineRule="auto"/>
        <w:jc w:val="both"/>
        <w:rPr>
          <w:ins w:id="397" w:author="Lucas Borba" w:date="2019-04-16T16:15:00Z"/>
          <w:rFonts w:ascii="Times" w:hAnsi="Times"/>
          <w:bCs/>
        </w:rPr>
      </w:pPr>
      <w:r>
        <w:rPr>
          <w:rFonts w:ascii="Times" w:hAnsi="Times"/>
          <w:bCs/>
        </w:rPr>
        <w:tab/>
      </w:r>
      <w:r w:rsidR="00D145E8">
        <w:rPr>
          <w:rFonts w:ascii="Times" w:hAnsi="Times"/>
          <w:bCs/>
        </w:rPr>
        <w:t xml:space="preserve">A teoria do contato de Alport (1962) afirma que a população nativa de um país se sente menos ameaçada culturalmente por imigrantes quando há interação entre ambas as partes. Ao contrário da ideia de competição entre nativos e imigrantes, Alport acredita que quanto mais integrado for o </w:t>
      </w:r>
      <w:r w:rsidR="00D145E8">
        <w:rPr>
          <w:rFonts w:ascii="Times" w:hAnsi="Times"/>
          <w:bCs/>
          <w:i/>
        </w:rPr>
        <w:t>outgroup</w:t>
      </w:r>
      <w:r w:rsidR="00D145E8">
        <w:rPr>
          <w:rFonts w:ascii="Times" w:hAnsi="Times"/>
          <w:bCs/>
        </w:rPr>
        <w:t xml:space="preserve"> entre a população nativa, melhor</w:t>
      </w:r>
      <w:ins w:id="398" w:author="Rodrigo Albuquerque" w:date="2019-04-09T12:45:00Z">
        <w:r w:rsidR="00AC2EBB">
          <w:rPr>
            <w:rFonts w:ascii="Times" w:hAnsi="Times"/>
            <w:bCs/>
          </w:rPr>
          <w:t>es</w:t>
        </w:r>
      </w:ins>
      <w:r w:rsidR="00D145E8">
        <w:rPr>
          <w:rFonts w:ascii="Times" w:hAnsi="Times"/>
          <w:bCs/>
        </w:rPr>
        <w:t xml:space="preserve"> serão as percepções dos indivíduos em relação aos imigrantes, já que preconceitos contidos no imaginário coletivo sobre o “outro” podem ser dissolvidos. Nesse sentido, indivíduos que habitam em regiões com alta concentração de imigrantes tendem a ser menos hostis aos estrangeiros. Ao contrário, cidadãos que habitam em regiões onde há pouco ou nenhum contato com imigrantes tendem a manter a imagem pré-concebida do imigrante como sendo um mal à cultura de seu país. </w:t>
      </w:r>
      <w:commentRangeStart w:id="399"/>
      <w:r w:rsidR="00D145E8">
        <w:rPr>
          <w:rFonts w:ascii="Times" w:hAnsi="Times"/>
          <w:bCs/>
        </w:rPr>
        <w:t xml:space="preserve">Steinmayr </w:t>
      </w:r>
      <w:r w:rsidR="00D145E8">
        <w:rPr>
          <w:rFonts w:ascii="Times" w:hAnsi="Times"/>
          <w:bCs/>
        </w:rPr>
        <w:fldChar w:fldCharType="begin"/>
      </w:r>
      <w:r w:rsidR="00D145E8">
        <w:rPr>
          <w:rFonts w:ascii="Times" w:hAnsi="Times"/>
          <w:bCs/>
        </w:rPr>
        <w:instrText xml:space="preserve"> ADDIN ZOTERO_ITEM CSL_CITATION {"citationID":"29drPkIk","properties":{"formattedCitation":"(2016)","plainCitation":"(2016)","noteIndex":0},"citationItems":[{"id":71,"uris":["http://zotero.org/users/local/kgFcOZWi/items/BAIWRLCM"],"uri":["http://zotero.org/users/local/kgFcOZWi/items/BAIWRLCM"],"itemData":{"id":71,"type":"report","title":"Exposure to Refugees and Voting for the Far-Right: (Unexpected) Results from Austria","publisher":"Social Science Research Network","publisher-place":"Rochester, NY","genre":"SSRN Scholarly Paper","source":"papers.ssrn.com","event-place":"Rochester, NY","abstract":"An important concern about the surge in the number of arriving refugees in Europe is increased support for far-right, nationalist, anti-immigration parties. This paper studies a natural experiment in an Austrian state to identify the causal effect of exposure to refugees in the neighborhood on the support for the far-right Freedom Party of Austria (FPOE). In the state elections in September 2015 the FPOE doubled its vote share with a fierce anti-asylum campaign. Since only 42 percent of Upper Austrian communities hosted refugees at the time of the election, direct exposure to refugees varied at the local level. To account for the potential endogeneity in the distribution of refugees, I use pre-existing group accommodations as instrumental variable. To cope with the sudden inflow of large numbers of refugees, these buildings were used for refugee accommodation and thus strongly increase the probability of refugee presence in the community. In line with the contact hypothesis I find that hosting refugees in the community dampens the positive overall trend and decreases FPOE support by 4.42 percentage points in state elections. Further analysis using exit poll data reveals a positive effect on the optimism in the population that the integration of refugees can be managed. Placebo tests show that there were no effects in elections prior to 2015.","URL":"https://papers.ssrn.com/abstract=2750273","number":"ID 2750273","shortTitle":"Exposure to Refugees and Voting for the Far-Right","language":"en","author":[{"family":"Steinmayr","given":"Andreas"}],"issued":{"date-parts":[["2016",3,21]]},"accessed":{"date-parts":[["2019",3,6]]}},"suppress-author":true}],"schema":"https://github.com/citation-style-language/schema/raw/master/csl-citation.json"} </w:instrText>
      </w:r>
      <w:r w:rsidR="00D145E8">
        <w:rPr>
          <w:rFonts w:ascii="Times" w:hAnsi="Times"/>
          <w:bCs/>
        </w:rPr>
        <w:fldChar w:fldCharType="separate"/>
      </w:r>
      <w:r w:rsidR="00D145E8" w:rsidRPr="00D145E8">
        <w:rPr>
          <w:rFonts w:ascii="Times" w:hAnsi="Times" w:cs="Times"/>
        </w:rPr>
        <w:t>(2016)</w:t>
      </w:r>
      <w:r w:rsidR="00D145E8">
        <w:rPr>
          <w:rFonts w:ascii="Times" w:hAnsi="Times"/>
          <w:bCs/>
        </w:rPr>
        <w:fldChar w:fldCharType="end"/>
      </w:r>
      <w:r w:rsidR="00D145E8">
        <w:rPr>
          <w:rFonts w:ascii="Times" w:hAnsi="Times"/>
          <w:bCs/>
        </w:rPr>
        <w:t xml:space="preserve"> realiz</w:t>
      </w:r>
      <w:ins w:id="400" w:author="Rodrigo Albuquerque" w:date="2019-04-09T12:46:00Z">
        <w:r w:rsidR="00AC2EBB">
          <w:rPr>
            <w:rFonts w:ascii="Times" w:hAnsi="Times"/>
            <w:bCs/>
          </w:rPr>
          <w:t>ou</w:t>
        </w:r>
      </w:ins>
      <w:del w:id="401" w:author="Rodrigo Albuquerque" w:date="2019-04-09T12:46:00Z">
        <w:r w:rsidR="00D145E8" w:rsidDel="00AC2EBB">
          <w:rPr>
            <w:rFonts w:ascii="Times" w:hAnsi="Times"/>
            <w:bCs/>
          </w:rPr>
          <w:delText>a</w:delText>
        </w:r>
      </w:del>
      <w:r w:rsidR="00D145E8">
        <w:rPr>
          <w:rFonts w:ascii="Times" w:hAnsi="Times"/>
          <w:bCs/>
        </w:rPr>
        <w:t xml:space="preserve"> um experimen</w:t>
      </w:r>
      <w:r w:rsidR="00EE3A07">
        <w:rPr>
          <w:rFonts w:ascii="Times" w:hAnsi="Times"/>
          <w:bCs/>
        </w:rPr>
        <w:t>to natural na Áustria com o número de refugiados como variável independente. O autor encontra</w:t>
      </w:r>
      <w:r w:rsidR="00D145E8">
        <w:rPr>
          <w:rFonts w:ascii="Times" w:hAnsi="Times"/>
          <w:bCs/>
        </w:rPr>
        <w:t xml:space="preserve"> </w:t>
      </w:r>
      <w:r w:rsidR="00D145E8">
        <w:rPr>
          <w:rFonts w:ascii="Times" w:hAnsi="Times"/>
          <w:bCs/>
        </w:rPr>
        <w:lastRenderedPageBreak/>
        <w:t>resultados que corroboram</w:t>
      </w:r>
      <w:r w:rsidR="00EE3A07">
        <w:rPr>
          <w:rFonts w:ascii="Times" w:hAnsi="Times"/>
          <w:bCs/>
        </w:rPr>
        <w:t xml:space="preserve"> a teoria do contato de Alport, e mostra que em comunidades onde há recepção de um maior número de refugiados, o principal partido de direita radical daquele país – FPÖ – possui um percentual de votos menor, comparadas com as comunidades onde há baixa recepção de refugiados.</w:t>
      </w:r>
      <w:commentRangeEnd w:id="399"/>
      <w:r w:rsidR="00AC2EBB">
        <w:rPr>
          <w:rStyle w:val="Refdecomentrio"/>
        </w:rPr>
        <w:commentReference w:id="399"/>
      </w:r>
    </w:p>
    <w:p w14:paraId="53603C95" w14:textId="22B3D20B" w:rsidR="00063BE7" w:rsidRDefault="00063BE7" w:rsidP="00917E37">
      <w:pPr>
        <w:spacing w:line="360" w:lineRule="auto"/>
        <w:jc w:val="both"/>
        <w:rPr>
          <w:rFonts w:ascii="Times" w:hAnsi="Times"/>
          <w:bCs/>
        </w:rPr>
      </w:pPr>
      <w:ins w:id="402" w:author="Lucas Borba" w:date="2019-04-16T16:15:00Z">
        <w:r>
          <w:rPr>
            <w:rFonts w:ascii="Times" w:hAnsi="Times"/>
            <w:bCs/>
          </w:rPr>
          <w:t>FALAR SOBRE O CASO ALEMÃO, MOSTRAR QUE NO LESTE, ONDE HÁ MENOS IMIGRANTES, HÁ UM MELHOR DESEMPENHO DA DIREITA EM 2017, ANO EM QUE A AFD ENTROU NO PARLAMENTO ALEM</w:t>
        </w:r>
      </w:ins>
      <w:ins w:id="403" w:author="Lucas Borba" w:date="2019-04-16T16:16:00Z">
        <w:r>
          <w:rPr>
            <w:rFonts w:ascii="Times" w:hAnsi="Times"/>
            <w:bCs/>
          </w:rPr>
          <w:t>ÃO, QUEBRANDO O TABU DE 72 ANOS DA EXTREMA DIREITA FORA DO PARLAMENTO</w:t>
        </w:r>
      </w:ins>
      <w:bookmarkStart w:id="404" w:name="_GoBack"/>
      <w:bookmarkEnd w:id="404"/>
    </w:p>
    <w:p w14:paraId="51FF0134" w14:textId="77777777" w:rsidR="00BA7016" w:rsidRDefault="00D145E8" w:rsidP="00D145E8">
      <w:pPr>
        <w:spacing w:line="360" w:lineRule="auto"/>
        <w:ind w:firstLine="708"/>
        <w:jc w:val="both"/>
        <w:rPr>
          <w:rFonts w:ascii="Times" w:hAnsi="Times"/>
          <w:bCs/>
        </w:rPr>
      </w:pPr>
      <w:r>
        <w:rPr>
          <w:rFonts w:ascii="Times" w:hAnsi="Times"/>
          <w:bCs/>
        </w:rPr>
        <w:t>Como os partidos populistas de direita radical enfatizam a questão cultural e promovem um estigma do imigrante como sendo causador de danos culturais, indivíduos que possuem pouco contato com imigrantes têm maior propensão a votar em tais partidos. Assim, espera-se que:</w:t>
      </w:r>
    </w:p>
    <w:p w14:paraId="3EDE0015" w14:textId="77777777" w:rsidR="00D145E8" w:rsidRDefault="00D145E8" w:rsidP="00917E37">
      <w:pPr>
        <w:spacing w:line="360" w:lineRule="auto"/>
        <w:jc w:val="both"/>
        <w:rPr>
          <w:rFonts w:ascii="Times" w:hAnsi="Times"/>
          <w:bCs/>
        </w:rPr>
      </w:pPr>
      <w:commentRangeStart w:id="405"/>
      <w:r>
        <w:rPr>
          <w:rFonts w:ascii="Times" w:hAnsi="Times"/>
          <w:bCs/>
          <w:i/>
        </w:rPr>
        <w:t>H2: eleitores que percebem um maior número de habitantes de um grupo étnico diferente em sua região, possui menos probabilidade de votar na direita radical</w:t>
      </w:r>
      <w:r>
        <w:rPr>
          <w:rFonts w:ascii="Times" w:hAnsi="Times"/>
          <w:bCs/>
        </w:rPr>
        <w:t>.</w:t>
      </w:r>
    </w:p>
    <w:p w14:paraId="65B5F773" w14:textId="3DB70F4F" w:rsidR="005D011B" w:rsidRPr="005D011B" w:rsidRDefault="005D011B" w:rsidP="00917E37">
      <w:pPr>
        <w:spacing w:line="360" w:lineRule="auto"/>
        <w:jc w:val="both"/>
        <w:rPr>
          <w:rFonts w:ascii="Times" w:hAnsi="Times"/>
          <w:bCs/>
        </w:rPr>
      </w:pPr>
      <w:r>
        <w:rPr>
          <w:rFonts w:ascii="Times" w:hAnsi="Times"/>
          <w:bCs/>
          <w:i/>
        </w:rPr>
        <w:t>H</w:t>
      </w:r>
      <w:ins w:id="406" w:author="Lucas Borba" w:date="2019-04-09T15:09:00Z">
        <w:r w:rsidR="00925652">
          <w:rPr>
            <w:rFonts w:ascii="Times" w:hAnsi="Times"/>
            <w:bCs/>
            <w:i/>
          </w:rPr>
          <w:t>3</w:t>
        </w:r>
      </w:ins>
      <w:del w:id="407" w:author="Lucas Borba" w:date="2019-04-09T15:09:00Z">
        <w:r w:rsidDel="00925652">
          <w:rPr>
            <w:rFonts w:ascii="Times" w:hAnsi="Times"/>
            <w:bCs/>
            <w:i/>
          </w:rPr>
          <w:delText>2b</w:delText>
        </w:r>
      </w:del>
      <w:r>
        <w:rPr>
          <w:rFonts w:ascii="Times" w:hAnsi="Times"/>
          <w:bCs/>
          <w:i/>
        </w:rPr>
        <w:t>: eleitores com percepção negativa acerca de imigrantes e que vivem em áreas com baixo número de imigrantes possui maior propensão a votar na direita radical.</w:t>
      </w:r>
      <w:commentRangeEnd w:id="405"/>
      <w:r w:rsidR="00CD505C">
        <w:rPr>
          <w:rStyle w:val="Refdecomentrio"/>
        </w:rPr>
        <w:commentReference w:id="405"/>
      </w:r>
    </w:p>
    <w:p w14:paraId="10E2DE1B" w14:textId="77777777" w:rsidR="00BA7016" w:rsidRDefault="00424D26" w:rsidP="00BA7016">
      <w:pPr>
        <w:spacing w:line="360" w:lineRule="auto"/>
        <w:ind w:firstLine="708"/>
        <w:jc w:val="both"/>
        <w:rPr>
          <w:rFonts w:ascii="Times" w:hAnsi="Times"/>
          <w:bCs/>
        </w:rPr>
      </w:pPr>
      <w:r>
        <w:rPr>
          <w:rFonts w:ascii="Times" w:hAnsi="Times"/>
          <w:bCs/>
        </w:rPr>
        <w:t xml:space="preserve">Como citado anteriormente, o realinhamento de preferências dos eleitores europeus durante as últimas décadas do século XX fez com que os partidos não competissem mais com base na tradicional estrutura de clivagens do início daquele século. </w:t>
      </w:r>
      <w:r w:rsidR="000E1B14">
        <w:rPr>
          <w:rFonts w:ascii="Times" w:hAnsi="Times"/>
          <w:bCs/>
        </w:rPr>
        <w:t xml:space="preserve">Bartolini e Mair </w:t>
      </w:r>
      <w:r w:rsidR="000E1B14">
        <w:rPr>
          <w:rFonts w:ascii="Times" w:hAnsi="Times"/>
          <w:bCs/>
        </w:rPr>
        <w:fldChar w:fldCharType="begin"/>
      </w:r>
      <w:r w:rsidR="000E1B14">
        <w:rPr>
          <w:rFonts w:ascii="Times" w:hAnsi="Times"/>
          <w:bCs/>
        </w:rPr>
        <w:instrText xml:space="preserve"> ADDIN ZOTERO_ITEM CSL_CITATION {"citationID":"Q8BW6FF9","properties":{"formattedCitation":"(2007)","plainCitation":"(2007)","noteIndex":0},"citationItems":[{"id":35,"uris":["http://zotero.org/users/local/kgFcOZWi/items/VXDB4SFM"],"uri":["http://zotero.org/users/local/kgFcOZWi/items/VXDB4SFM"],"itemData":{"id":35,"type":"book","title":"Identity, competition and electoral availability: the stabilisation of European electorates 1885-1985","publisher":"ECPR Press","author":[{"family":"Bartolini","given":"Stefano"},{"family":"Mair","given":"Peter"}],"issued":{"date-parts":[["2007"]]}},"suppress-author":true}],"schema":"https://github.com/citation-style-language/schema/raw/master/csl-citation.json"} </w:instrText>
      </w:r>
      <w:r w:rsidR="000E1B14">
        <w:rPr>
          <w:rFonts w:ascii="Times" w:hAnsi="Times"/>
          <w:bCs/>
        </w:rPr>
        <w:fldChar w:fldCharType="separate"/>
      </w:r>
      <w:r w:rsidR="000E1B14" w:rsidRPr="000E1B14">
        <w:rPr>
          <w:rFonts w:ascii="Times" w:hAnsi="Times" w:cs="Times"/>
        </w:rPr>
        <w:t>(2007)</w:t>
      </w:r>
      <w:r w:rsidR="000E1B14">
        <w:rPr>
          <w:rFonts w:ascii="Times" w:hAnsi="Times"/>
          <w:bCs/>
        </w:rPr>
        <w:fldChar w:fldCharType="end"/>
      </w:r>
      <w:r w:rsidR="000E1B14">
        <w:rPr>
          <w:rFonts w:ascii="Times" w:hAnsi="Times"/>
          <w:bCs/>
        </w:rPr>
        <w:t xml:space="preserve"> propõem a medida de volatilidade inter-bloco eleitoral para analisar como o abrandamento das clivagens influenciam no realinhamento político dos eleitores. Os autores argumentam que algumas mudanças na margem do sistema eleitoral não são importantes, como por exemplo um eleitor que muda de partido em eleições consecutivas, as que permanece votando em partidos com ideologia semelhante – seja à esquerda, direita ou centro do espectro político. Mudanças importantes são aquelas em que o eleitor vota em partidos com ideologias diferentes num intervalo de tempo, como por exemplo, um eleitor que votava num partido de esquerda e que passa a votar num de direita em eleições consecutivas. </w:t>
      </w:r>
    </w:p>
    <w:p w14:paraId="6A6F77CA" w14:textId="6E4D9265" w:rsidR="00402A75" w:rsidRDefault="000E1B14" w:rsidP="00BA7016">
      <w:pPr>
        <w:spacing w:line="360" w:lineRule="auto"/>
        <w:ind w:firstLine="708"/>
        <w:jc w:val="both"/>
        <w:rPr>
          <w:rFonts w:ascii="Times" w:hAnsi="Times"/>
          <w:bCs/>
        </w:rPr>
      </w:pPr>
      <w:r>
        <w:rPr>
          <w:rFonts w:ascii="Times" w:hAnsi="Times"/>
          <w:bCs/>
        </w:rPr>
        <w:t xml:space="preserve">Tais mudanças na preferência do eleitor refletem um certo distanciamento do indivíduo </w:t>
      </w:r>
      <w:ins w:id="408" w:author="Rodrigo Albuquerque" w:date="2019-04-09T12:49:00Z">
        <w:r w:rsidR="00CD505C">
          <w:rPr>
            <w:rFonts w:ascii="Times" w:hAnsi="Times"/>
            <w:bCs/>
          </w:rPr>
          <w:t>d</w:t>
        </w:r>
      </w:ins>
      <w:del w:id="409" w:author="Rodrigo Albuquerque" w:date="2019-04-09T12:49:00Z">
        <w:r w:rsidDel="00CD505C">
          <w:rPr>
            <w:rFonts w:ascii="Times" w:hAnsi="Times"/>
            <w:bCs/>
          </w:rPr>
          <w:delText>co</w:delText>
        </w:r>
      </w:del>
      <w:del w:id="410" w:author="Rodrigo Albuquerque" w:date="2019-04-09T12:48:00Z">
        <w:r w:rsidDel="00CD505C">
          <w:rPr>
            <w:rFonts w:ascii="Times" w:hAnsi="Times"/>
            <w:bCs/>
          </w:rPr>
          <w:delText xml:space="preserve">m </w:delText>
        </w:r>
      </w:del>
      <w:r>
        <w:rPr>
          <w:rFonts w:ascii="Times" w:hAnsi="Times"/>
          <w:bCs/>
        </w:rPr>
        <w:t xml:space="preserve">os partidos políticos, que também é derivado das mudanças nas organizações partidárias ao longo do século XX (CROSS; KATZ, 2013; SCARROW, 2017; </w:t>
      </w:r>
      <w:r>
        <w:rPr>
          <w:rFonts w:ascii="Times" w:hAnsi="Times"/>
          <w:bCs/>
        </w:rPr>
        <w:lastRenderedPageBreak/>
        <w:t>SCARROW, 2015). Nesse sentido, eleitores que não se sentem próximos a um partido específico tendem a mudar sua escolha com uma probabilidade maior ao longo do tempo. Essa suscetibilidade à mudança partidária, aliada a um contexto de modificação de preferências, torna o eleitor mais propenso a discursos populistas que tentam se aproximar da vida cotidiana dos indivíduos. Nesse sentido, eu espero que:</w:t>
      </w:r>
    </w:p>
    <w:p w14:paraId="5153733F" w14:textId="36100AA8" w:rsidR="000E1B14" w:rsidRDefault="00925652" w:rsidP="00917E37">
      <w:pPr>
        <w:spacing w:line="360" w:lineRule="auto"/>
        <w:jc w:val="both"/>
        <w:rPr>
          <w:rFonts w:ascii="Times" w:hAnsi="Times"/>
          <w:bCs/>
          <w:i/>
        </w:rPr>
      </w:pPr>
      <w:ins w:id="411" w:author="Lucas Borba" w:date="2019-04-09T15:10:00Z">
        <w:r>
          <w:rPr>
            <w:rFonts w:ascii="Times" w:hAnsi="Times"/>
            <w:bCs/>
            <w:i/>
          </w:rPr>
          <w:t>H4</w:t>
        </w:r>
      </w:ins>
      <w:commentRangeStart w:id="412"/>
      <w:del w:id="413" w:author="Lucas Borba" w:date="2019-04-09T15:10:00Z">
        <w:r w:rsidR="000E1B14" w:rsidDel="00925652">
          <w:rPr>
            <w:rFonts w:ascii="Times" w:hAnsi="Times"/>
            <w:bCs/>
            <w:i/>
          </w:rPr>
          <w:delText>H3</w:delText>
        </w:r>
      </w:del>
      <w:r w:rsidR="000E1B14">
        <w:rPr>
          <w:rFonts w:ascii="Times" w:hAnsi="Times"/>
          <w:bCs/>
          <w:i/>
        </w:rPr>
        <w:t xml:space="preserve">: </w:t>
      </w:r>
      <w:r w:rsidR="00BA7016">
        <w:rPr>
          <w:rFonts w:ascii="Times" w:hAnsi="Times"/>
          <w:bCs/>
          <w:i/>
        </w:rPr>
        <w:t>eleitores que se sentem próximos a um determinado partido têm maior probabilidade de votar na direita radical.</w:t>
      </w:r>
      <w:commentRangeEnd w:id="412"/>
      <w:r w:rsidR="00CD505C">
        <w:rPr>
          <w:rStyle w:val="Refdecomentrio"/>
        </w:rPr>
        <w:commentReference w:id="412"/>
      </w:r>
    </w:p>
    <w:p w14:paraId="09792330" w14:textId="43D3BF80" w:rsidR="00AB2FEE" w:rsidRDefault="00EE3A07" w:rsidP="00EE3A07">
      <w:pPr>
        <w:spacing w:line="360" w:lineRule="auto"/>
        <w:ind w:firstLine="708"/>
        <w:jc w:val="both"/>
      </w:pPr>
      <w:r>
        <w:t xml:space="preserve">Pia Knigge (1998) afirma que partidos de </w:t>
      </w:r>
      <w:r w:rsidRPr="00F702FE">
        <w:t>direita radical</w:t>
      </w:r>
      <w:r>
        <w:t xml:space="preserve"> tendem a ter um melhor desempenho em países onde é registrado um alto índice de descontentamento com os partidos políticos tradicionais e com o governo atual (KNIGGE, 1998, PP. 268-271). Além disso, podemos constatar que um dos fatores que o eleitor utiliza para a escolha do candidato ou partido a ser votado é a análise retrospectiva do mandato de determinado agente político ou de um partido, de acordo com a teoria do voto retrospectivo. O eleitor pode proceder desta forma sem ter a necessidade de possuir conhecimentos específicos em política ou do processo de </w:t>
      </w:r>
      <w:r>
        <w:rPr>
          <w:i/>
        </w:rPr>
        <w:t>policy making</w:t>
      </w:r>
      <w:r>
        <w:t>, bastando simplesmente analisar a sua realidade e dos indivíduos ao seu redor (ACHEN; BARTELS, 2016</w:t>
      </w:r>
      <w:ins w:id="414" w:author="Rodrigo Albuquerque" w:date="2019-04-09T12:50:00Z">
        <w:r w:rsidR="00CD505C">
          <w:t>, p</w:t>
        </w:r>
      </w:ins>
      <w:del w:id="415" w:author="Rodrigo Albuquerque" w:date="2019-04-09T12:50:00Z">
        <w:r w:rsidDel="00CD505C">
          <w:delText>. P</w:delText>
        </w:r>
      </w:del>
      <w:r>
        <w:t>. 92). Se o desemprego e a criminalidade cresceram, ou se o candidato, outrora num cargo político, implementou políticas que vão de encontro aos interesses do eleitor, este tem a possibilidade de não votar no mesmo candidato, transferindo seu voto para um outro. Em outras palavras, o eleitor pune o candidato por erros anteriores, e recompensa-o pelas decisões que julga corretas (Idem</w:t>
      </w:r>
      <w:del w:id="416" w:author="Rodrigo Albuquerque" w:date="2019-04-09T12:50:00Z">
        <w:r w:rsidDel="00CD505C">
          <w:delText>. P. 93</w:delText>
        </w:r>
      </w:del>
      <w:r>
        <w:t>).</w:t>
      </w:r>
      <w:r w:rsidR="005D011B">
        <w:t xml:space="preserve"> </w:t>
      </w:r>
      <w:r w:rsidR="00AB2FEE">
        <w:t>Abaixo podemos conferir algumas tendências da média de satisfação e confiança nos políticos ao longo dos anos, dividindo os gráficos entre o eleitorado em geral e os eleitores de partidos populistas.</w:t>
      </w:r>
    </w:p>
    <w:p w14:paraId="0747A01D" w14:textId="77777777" w:rsidR="00AB2FEE" w:rsidRDefault="00AB2FEE" w:rsidP="00AB2FEE">
      <w:pPr>
        <w:spacing w:line="360" w:lineRule="auto"/>
        <w:jc w:val="both"/>
      </w:pPr>
      <w:r w:rsidRPr="00AB2FEE">
        <w:rPr>
          <w:noProof/>
          <w:lang w:eastAsia="pt-BR"/>
        </w:rPr>
        <w:drawing>
          <wp:inline distT="0" distB="0" distL="0" distR="0" wp14:anchorId="7CA608A8" wp14:editId="08A7110B">
            <wp:extent cx="5400040" cy="2025015"/>
            <wp:effectExtent l="0" t="0" r="0" b="0"/>
            <wp:docPr id="13" name="Imagem 13" descr="C:\Users\test\Desktop\Projeto de dissertação\scripts\s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st\Desktop\Projeto de dissertação\scripts\stf.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p>
    <w:p w14:paraId="61D62A70" w14:textId="77777777" w:rsidR="00AB2FEE" w:rsidRDefault="00AB2FEE" w:rsidP="00AB2FEE">
      <w:pPr>
        <w:spacing w:line="360" w:lineRule="auto"/>
        <w:jc w:val="both"/>
      </w:pPr>
      <w:r w:rsidRPr="00AB2FEE">
        <w:rPr>
          <w:noProof/>
          <w:lang w:eastAsia="pt-BR"/>
        </w:rPr>
        <w:lastRenderedPageBreak/>
        <w:drawing>
          <wp:inline distT="0" distB="0" distL="0" distR="0" wp14:anchorId="0C4577CA" wp14:editId="60113AFA">
            <wp:extent cx="5400040" cy="2025015"/>
            <wp:effectExtent l="0" t="0" r="0" b="0"/>
            <wp:docPr id="14" name="Imagem 14" descr="C:\Users\test\Desktop\Projeto de dissertação\scripts\tr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st\Desktop\Projeto de dissertação\scripts\trus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2025015"/>
                    </a:xfrm>
                    <a:prstGeom prst="rect">
                      <a:avLst/>
                    </a:prstGeom>
                    <a:noFill/>
                    <a:ln>
                      <a:noFill/>
                    </a:ln>
                  </pic:spPr>
                </pic:pic>
              </a:graphicData>
            </a:graphic>
          </wp:inline>
        </w:drawing>
      </w:r>
    </w:p>
    <w:p w14:paraId="7026E37A" w14:textId="77777777" w:rsidR="00EE3A07" w:rsidRDefault="005D011B" w:rsidP="00EE3A07">
      <w:pPr>
        <w:spacing w:line="360" w:lineRule="auto"/>
        <w:ind w:firstLine="708"/>
        <w:jc w:val="both"/>
      </w:pPr>
      <w:r>
        <w:t xml:space="preserve">Norris e Inglehart </w:t>
      </w:r>
      <w:r>
        <w:fldChar w:fldCharType="begin"/>
      </w:r>
      <w:r>
        <w:instrText xml:space="preserve"> ADDIN ZOTERO_ITEM CSL_CITATION {"citationID":"GGL9SgAH","properties":{"formattedCitation":"(2019)","plainCitation":"(2019)","noteIndex":0},"citationItems":[{"id":104,"uris":["http://zotero.org/users/local/kgFcOZWi/items/YJE2XSK4"],"uri":["http://zotero.org/users/local/kgFcOZWi/items/YJE2XSK4"],"itemData":{"id":104,"type":"book","title":"Cultural Backlash: Trump, Brexit, and Authoritarian Populism","publisher":"Cambridge University Press","publisher-place":"Cambridge","number-of-pages":"555","event-place":"Cambridge","ISBN":"978-1-108-42607-7","author":[{"literal":"Norris, Pippa"},{"literal":"Inglehart, Ronald"}],"issued":{"date-parts":[["2019"]]}},"suppress-author":true}],"schema":"https://github.com/citation-style-language/schema/raw/master/csl-citation.json"} </w:instrText>
      </w:r>
      <w:r>
        <w:fldChar w:fldCharType="separate"/>
      </w:r>
      <w:r w:rsidRPr="00EE3A07">
        <w:t>(2019)</w:t>
      </w:r>
      <w:r>
        <w:fldChar w:fldCharType="end"/>
      </w:r>
      <w:r>
        <w:t xml:space="preserve"> enfatizam a ligação de fatores relacionados à insatisfação com a política e com o governo, bem como falta de confiança nas instituições políticas do país, e orientações populistas dos eleitores europeus. Nesse sentido,</w:t>
      </w:r>
    </w:p>
    <w:p w14:paraId="1EF1A287" w14:textId="77777777" w:rsidR="005D011B" w:rsidRDefault="005D011B" w:rsidP="005D011B">
      <w:pPr>
        <w:spacing w:line="360" w:lineRule="auto"/>
        <w:jc w:val="both"/>
      </w:pPr>
      <w:r>
        <w:rPr>
          <w:i/>
        </w:rPr>
        <w:t xml:space="preserve">H4: eleitores com maior nível de </w:t>
      </w:r>
      <w:r w:rsidR="004976C8">
        <w:rPr>
          <w:i/>
        </w:rPr>
        <w:t xml:space="preserve">desconfiança das instituições </w:t>
      </w:r>
      <w:r>
        <w:rPr>
          <w:i/>
        </w:rPr>
        <w:t>política</w:t>
      </w:r>
      <w:r w:rsidR="004976C8">
        <w:rPr>
          <w:i/>
        </w:rPr>
        <w:t>s</w:t>
      </w:r>
      <w:r>
        <w:rPr>
          <w:i/>
        </w:rPr>
        <w:t xml:space="preserve"> em seu país possuem maior chance de votar na direita radical.</w:t>
      </w:r>
    </w:p>
    <w:p w14:paraId="36F4DB67" w14:textId="77777777" w:rsidR="003B49DD" w:rsidRDefault="003B49DD" w:rsidP="005D011B">
      <w:pPr>
        <w:spacing w:line="360" w:lineRule="auto"/>
        <w:jc w:val="both"/>
      </w:pPr>
      <w:r>
        <w:tab/>
        <w:t xml:space="preserve">Abaixo podemos conferir algumas estatísticas relacionadas à correlação entre as variáveis, bem como à sua distribuição na amostra. </w:t>
      </w:r>
      <w:r w:rsidR="00861619">
        <w:t>As variáveis estão denominadas através dos seus respectivos rótulos utilizados no banco de dados original do European Social Survey.</w:t>
      </w:r>
      <w:r w:rsidR="00861619">
        <w:rPr>
          <w:rStyle w:val="Refdenotaderodap"/>
        </w:rPr>
        <w:footnoteReference w:id="3"/>
      </w:r>
      <w:r w:rsidR="00861619">
        <w:t xml:space="preserve"> </w:t>
      </w:r>
    </w:p>
    <w:p w14:paraId="6A91C765" w14:textId="77777777" w:rsidR="003B49DD" w:rsidRPr="003B49DD" w:rsidRDefault="005A5D42" w:rsidP="005D011B">
      <w:pPr>
        <w:spacing w:line="360" w:lineRule="auto"/>
        <w:jc w:val="both"/>
      </w:pPr>
      <w:r w:rsidRPr="005A5D42">
        <w:rPr>
          <w:noProof/>
          <w:lang w:eastAsia="pt-BR"/>
        </w:rPr>
        <w:lastRenderedPageBreak/>
        <w:drawing>
          <wp:inline distT="0" distB="0" distL="0" distR="0" wp14:anchorId="10106450" wp14:editId="5FE4FC38">
            <wp:extent cx="5400040" cy="3150023"/>
            <wp:effectExtent l="0" t="0" r="0" b="0"/>
            <wp:docPr id="25" name="Imagem 25" descr="C:\Users\test\Desktop\Projeto de dissertação\scripts\ggpai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est\Desktop\Projeto de dissertação\scripts\ggpairs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00040" cy="3150023"/>
                    </a:xfrm>
                    <a:prstGeom prst="rect">
                      <a:avLst/>
                    </a:prstGeom>
                    <a:noFill/>
                    <a:ln>
                      <a:noFill/>
                    </a:ln>
                  </pic:spPr>
                </pic:pic>
              </a:graphicData>
            </a:graphic>
          </wp:inline>
        </w:drawing>
      </w:r>
    </w:p>
    <w:p w14:paraId="759B6ABE" w14:textId="77777777" w:rsidR="00AB2FEE" w:rsidRPr="00654489" w:rsidRDefault="00654489" w:rsidP="00AB2FEE">
      <w:pPr>
        <w:pStyle w:val="PargrafodaLista"/>
        <w:numPr>
          <w:ilvl w:val="1"/>
          <w:numId w:val="1"/>
        </w:numPr>
        <w:spacing w:line="360" w:lineRule="auto"/>
        <w:jc w:val="both"/>
        <w:rPr>
          <w:rFonts w:ascii="Times" w:hAnsi="Times"/>
          <w:b/>
          <w:bCs/>
        </w:rPr>
      </w:pPr>
      <w:r>
        <w:rPr>
          <w:b/>
        </w:rPr>
        <w:t xml:space="preserve"> </w:t>
      </w:r>
      <w:r w:rsidR="00AA4E14" w:rsidRPr="00654489">
        <w:rPr>
          <w:b/>
        </w:rPr>
        <w:t>Variáveis de controle</w:t>
      </w:r>
    </w:p>
    <w:p w14:paraId="665B014B" w14:textId="77777777" w:rsidR="00AA4E14" w:rsidRPr="00AA4E14" w:rsidRDefault="00AA4E14" w:rsidP="00AA4E14">
      <w:pPr>
        <w:pStyle w:val="PargrafodaLista"/>
        <w:numPr>
          <w:ilvl w:val="2"/>
          <w:numId w:val="1"/>
        </w:numPr>
        <w:spacing w:line="360" w:lineRule="auto"/>
        <w:jc w:val="both"/>
        <w:rPr>
          <w:rFonts w:ascii="Times" w:hAnsi="Times"/>
          <w:b/>
          <w:bCs/>
        </w:rPr>
      </w:pPr>
      <w:r>
        <w:rPr>
          <w:rFonts w:ascii="Times" w:hAnsi="Times"/>
          <w:bCs/>
          <w:i/>
        </w:rPr>
        <w:t>Variáveis demográficas</w:t>
      </w:r>
    </w:p>
    <w:p w14:paraId="4C4D8744" w14:textId="0C94B72D" w:rsidR="00AA4E14" w:rsidRDefault="00AA4E14" w:rsidP="00AA4E14">
      <w:pPr>
        <w:spacing w:line="360" w:lineRule="auto"/>
        <w:ind w:firstLine="708"/>
        <w:jc w:val="both"/>
      </w:pPr>
      <w:r>
        <w:t>Utilizarei</w:t>
      </w:r>
      <w:r w:rsidRPr="00544D96">
        <w:t xml:space="preserve"> no modelo duas variáveis demográficas</w:t>
      </w:r>
      <w:r>
        <w:t xml:space="preserve"> como controle. Tais variáveis</w:t>
      </w:r>
      <w:r w:rsidRPr="00544D96">
        <w:t xml:space="preserve"> são enfatizadas na literatura por terem um efeito positivo recorrente no </w:t>
      </w:r>
      <w:r w:rsidRPr="00544D96">
        <w:rPr>
          <w:i/>
        </w:rPr>
        <w:t>vote share</w:t>
      </w:r>
      <w:r w:rsidRPr="00544D96">
        <w:t xml:space="preserve"> de partidos populistas de direita radical: gênero e idade. Partidos desta família tendem a atrair um eleitorado predominantemente masculino</w:t>
      </w:r>
      <w:r>
        <w:t xml:space="preserve"> </w:t>
      </w:r>
      <w:r w:rsidRPr="00310186">
        <w:t>(BETZ, 1994; NORRIS, 2005; ARZHEIMER, 2006)</w:t>
      </w:r>
      <w:r w:rsidRPr="00544D96">
        <w:t>. Dentre algumas razões, podemos pensar que numa sociedade dominantemente patriarcal, como nos exemplos aqui estudados, indivíduos do sexo masculino são mais suscetíveis às dinâmicas do mercado de trabalho e da economia de uma forma geral, possuindo uma maior tendência em votar em partidos autoritários, protecionistas e anti-imigração. Em contrapartida, mulheres tendem a ser menos atraída</w:t>
      </w:r>
      <w:r>
        <w:t>s</w:t>
      </w:r>
      <w:r w:rsidRPr="00544D96">
        <w:t xml:space="preserve"> por partidos que destacam em seus</w:t>
      </w:r>
      <w:r>
        <w:t xml:space="preserve"> programas propostas autoritária</w:t>
      </w:r>
      <w:r w:rsidRPr="00544D96">
        <w:t>s e tradicionais, como por exemplo a rejeição do aborto e a defesa da “família tradicional”</w:t>
      </w:r>
      <w:r>
        <w:t xml:space="preserve">, bem como tendem a ser maioria no setor de serviços, </w:t>
      </w:r>
      <w:del w:id="417" w:author="Rodrigo Albuquerque" w:date="2019-04-09T12:54:00Z">
        <w:r w:rsidDel="00CD505C">
          <w:delText>setor em que</w:delText>
        </w:r>
      </w:del>
      <w:ins w:id="418" w:author="Rodrigo Albuquerque" w:date="2019-04-09T12:54:00Z">
        <w:r w:rsidR="00CD505C">
          <w:t>no qual</w:t>
        </w:r>
      </w:ins>
      <w:r>
        <w:t xml:space="preserve"> são registrados poucos votos na direita radical (LUBBERS; GIJSBERTS; SCHEEPERS, 2002)</w:t>
      </w:r>
      <w:r w:rsidRPr="00544D96">
        <w:t>.</w:t>
      </w:r>
    </w:p>
    <w:p w14:paraId="554B208E" w14:textId="437719D8" w:rsidR="00AA4E14" w:rsidRDefault="00AA4E14" w:rsidP="00AA4E14">
      <w:pPr>
        <w:spacing w:line="360" w:lineRule="auto"/>
        <w:ind w:firstLine="708"/>
        <w:jc w:val="both"/>
      </w:pPr>
      <w:r>
        <w:t xml:space="preserve">Em relação à variável idade, </w:t>
      </w:r>
      <w:ins w:id="419" w:author="Rodrigo Albuquerque" w:date="2019-04-09T12:54:00Z">
        <w:r w:rsidR="00CD505C">
          <w:t>Norris</w:t>
        </w:r>
      </w:ins>
      <w:ins w:id="420" w:author="Rodrigo Albuquerque" w:date="2019-04-09T12:55:00Z">
        <w:r w:rsidR="00CD505C">
          <w:t xml:space="preserve"> (2005)</w:t>
        </w:r>
      </w:ins>
      <w:ins w:id="421" w:author="Rodrigo Albuquerque" w:date="2019-04-09T12:54:00Z">
        <w:r w:rsidR="00CD505C">
          <w:t xml:space="preserve"> e Eatwell (</w:t>
        </w:r>
      </w:ins>
      <w:ins w:id="422" w:author="Rodrigo Albuquerque" w:date="2019-04-09T12:55:00Z">
        <w:r w:rsidR="00CD505C">
          <w:t xml:space="preserve">1998) </w:t>
        </w:r>
      </w:ins>
      <w:del w:id="423" w:author="Rodrigo Albuquerque" w:date="2019-04-09T12:55:00Z">
        <w:r w:rsidDel="00CD505C">
          <w:delText xml:space="preserve">alguns autores </w:delText>
        </w:r>
      </w:del>
      <w:r>
        <w:t xml:space="preserve">trazem a ideia de que o eleitorado da direita radical é tradicionalmente composto por eleitores de maior idade </w:t>
      </w:r>
      <w:del w:id="424" w:author="Rodrigo Albuquerque" w:date="2019-04-09T12:55:00Z">
        <w:r w:rsidDel="00CD505C">
          <w:delText>(NORRIS, 2005; EATWELL, 1998)</w:delText>
        </w:r>
      </w:del>
      <w:r>
        <w:t xml:space="preserve"> por se sentirem mais atraídos por valores tradicionais e por usufruírem menos do processo de globalização e modernização da sociedade. </w:t>
      </w:r>
      <w:ins w:id="425" w:author="Rodrigo Albuquerque" w:date="2019-04-09T12:55:00Z">
        <w:r w:rsidR="00CD505C">
          <w:t>P</w:t>
        </w:r>
      </w:ins>
      <w:del w:id="426" w:author="Rodrigo Albuquerque" w:date="2019-04-09T12:55:00Z">
        <w:r w:rsidDel="00CD505C">
          <w:delText>Porém, diversas p</w:delText>
        </w:r>
      </w:del>
      <w:r>
        <w:t xml:space="preserve">esquisas recentes não comprovam tais </w:t>
      </w:r>
      <w:r>
        <w:lastRenderedPageBreak/>
        <w:t>hipóteses (ARZHEIMER, 2006; STOCKEMER, 2017; HAINSWORTH, 2008). Esta variável será inserida no modelo em sua forma contínua.</w:t>
      </w:r>
    </w:p>
    <w:p w14:paraId="3E2CD428" w14:textId="77777777" w:rsidR="00AA4E14" w:rsidRPr="00AA4E14" w:rsidRDefault="00AA4E14" w:rsidP="00AA4E14">
      <w:pPr>
        <w:pStyle w:val="PargrafodaLista"/>
        <w:numPr>
          <w:ilvl w:val="2"/>
          <w:numId w:val="1"/>
        </w:numPr>
        <w:spacing w:line="360" w:lineRule="auto"/>
        <w:jc w:val="both"/>
        <w:rPr>
          <w:rFonts w:ascii="Times" w:hAnsi="Times"/>
          <w:i/>
          <w:iCs/>
        </w:rPr>
      </w:pPr>
      <w:r w:rsidRPr="00AA4E14">
        <w:rPr>
          <w:i/>
        </w:rPr>
        <w:t>Variáveis socioeconômicas</w:t>
      </w:r>
    </w:p>
    <w:p w14:paraId="58D3E3F0" w14:textId="3FA7DB66" w:rsidR="00AA4E14" w:rsidRPr="00AA4E14" w:rsidRDefault="00AA4E14" w:rsidP="00AA4E14">
      <w:pPr>
        <w:spacing w:line="360" w:lineRule="auto"/>
        <w:ind w:firstLine="708"/>
        <w:jc w:val="both"/>
      </w:pPr>
      <w:r w:rsidRPr="00AA4E14">
        <w:t xml:space="preserve">O conceito de </w:t>
      </w:r>
      <w:r w:rsidRPr="00AA4E14">
        <w:rPr>
          <w:i/>
        </w:rPr>
        <w:t>modernization losers</w:t>
      </w:r>
      <w:r w:rsidRPr="00AA4E14">
        <w:t xml:space="preserve"> remete à ideia de que o processo de modernização que ocorreu na sociedade ocidental ao longo das últimas décadas do século XX produziu alguns efeitos colaterais, deixando alguns indivíduos às margens do sistema por não possuírem as oportunidades de se aperfeiçoarem profissionalmente, acompanhando tal processo. Esses efeitos colaterais geram um sentimento de relativa privação no indivíduo médio de uma sociedade, geralmente indivíduos expostos ao desemprego, trabalhadores temporários, trabalhadores manuais, sem educação superior ou com um nível relativamente baixo de educação, que sentem viver em condições inferiores em comparação a tempos passados ou a outros grupos sociais com maior nível de instrução e salário. </w:t>
      </w:r>
      <w:r>
        <w:t xml:space="preserve">Uma variável contínua que mede anos de educação formal dos respondentes do survey </w:t>
      </w:r>
      <w:ins w:id="427" w:author="Rodrigo Albuquerque" w:date="2019-04-09T12:56:00Z">
        <w:r w:rsidR="00CD505C">
          <w:t>será</w:t>
        </w:r>
      </w:ins>
      <w:del w:id="428" w:author="Rodrigo Albuquerque" w:date="2019-04-09T12:56:00Z">
        <w:r w:rsidDel="00CD505C">
          <w:delText>é</w:delText>
        </w:r>
      </w:del>
      <w:r>
        <w:t xml:space="preserve"> inserida no modelo.</w:t>
      </w:r>
    </w:p>
    <w:p w14:paraId="53DC4D1F" w14:textId="77777777" w:rsidR="00AA4E14" w:rsidRDefault="00AA4E14" w:rsidP="00AA4E14">
      <w:pPr>
        <w:spacing w:line="360" w:lineRule="auto"/>
        <w:ind w:firstLine="708"/>
        <w:jc w:val="both"/>
      </w:pPr>
      <w:r w:rsidRPr="00AA4E14">
        <w:t>Hans-Georg Betz afirma que trabalhadores manuais são afetados diretamente pela mudança de uma economia industrial para uma sociedade globalizada e pós-industrial, devido à concorrência estabelecida com trabalhadores com maior nível de instrução, gerando um apelo por parte de tais indivíduos à direita radical, defendendo uma posição contrária ao multiculturalismo, já que imigrantes são vistos como concorrentes por esses indivíduos, pelo fato de muitas vezes competirem pelo mesmo setor laboral (BETZ, 1994).</w:t>
      </w:r>
      <w:r>
        <w:t xml:space="preserve"> Nesse sentido, insiro como controle no modelo uma variável </w:t>
      </w:r>
      <w:r w:rsidRPr="00CD505C">
        <w:rPr>
          <w:i/>
          <w:rPrChange w:id="429" w:author="Rodrigo Albuquerque" w:date="2019-04-09T12:56:00Z">
            <w:rPr/>
          </w:rPrChange>
        </w:rPr>
        <w:t>dummy</w:t>
      </w:r>
      <w:r>
        <w:t xml:space="preserve"> para trabalhadores </w:t>
      </w:r>
      <w:r w:rsidRPr="00CD505C">
        <w:rPr>
          <w:i/>
          <w:rPrChange w:id="430" w:author="Rodrigo Albuquerque" w:date="2019-04-09T12:56:00Z">
            <w:rPr/>
          </w:rPrChange>
        </w:rPr>
        <w:t>blue-collar</w:t>
      </w:r>
      <w:r>
        <w:t xml:space="preserve"> (trabalhadores manuais especializados ou não).</w:t>
      </w:r>
    </w:p>
    <w:p w14:paraId="45877D6C" w14:textId="77777777" w:rsidR="00AA4E14" w:rsidRPr="00EB3B93" w:rsidRDefault="00EB3B93" w:rsidP="00EB3B93">
      <w:pPr>
        <w:pStyle w:val="PargrafodaLista"/>
        <w:numPr>
          <w:ilvl w:val="2"/>
          <w:numId w:val="1"/>
        </w:numPr>
        <w:spacing w:line="360" w:lineRule="auto"/>
        <w:jc w:val="both"/>
        <w:rPr>
          <w:rFonts w:ascii="Times" w:hAnsi="Times"/>
          <w:i/>
          <w:iCs/>
        </w:rPr>
      </w:pPr>
      <w:r>
        <w:rPr>
          <w:rFonts w:ascii="Times" w:hAnsi="Times"/>
          <w:i/>
          <w:iCs/>
        </w:rPr>
        <w:t>Variáveis temporais</w:t>
      </w:r>
      <w:r w:rsidR="00025EBC">
        <w:rPr>
          <w:rFonts w:ascii="Times" w:hAnsi="Times"/>
          <w:i/>
          <w:iCs/>
        </w:rPr>
        <w:t xml:space="preserve"> e contextuais</w:t>
      </w:r>
    </w:p>
    <w:p w14:paraId="79E365EF" w14:textId="25989EA4" w:rsidR="00025EBC" w:rsidRDefault="00EB3B93" w:rsidP="00025EBC">
      <w:pPr>
        <w:spacing w:line="360" w:lineRule="auto"/>
        <w:ind w:firstLine="708"/>
        <w:jc w:val="both"/>
        <w:rPr>
          <w:rFonts w:ascii="Times" w:hAnsi="Times"/>
          <w:iCs/>
        </w:rPr>
      </w:pPr>
      <w:r>
        <w:rPr>
          <w:rFonts w:ascii="Times" w:hAnsi="Times"/>
          <w:iCs/>
        </w:rPr>
        <w:t xml:space="preserve">Para evitar multicolinearidade nos modelos, já que se trata de um trabalho com dados do tipo </w:t>
      </w:r>
      <w:r>
        <w:rPr>
          <w:rFonts w:ascii="Times" w:hAnsi="Times"/>
          <w:i/>
          <w:iCs/>
        </w:rPr>
        <w:t>pooled cross-sectional time series</w:t>
      </w:r>
      <w:r>
        <w:rPr>
          <w:rFonts w:ascii="Times" w:hAnsi="Times"/>
          <w:iCs/>
        </w:rPr>
        <w:t xml:space="preserve">, eu insiro nos modelos também variáveis </w:t>
      </w:r>
      <w:r w:rsidRPr="00CD505C">
        <w:rPr>
          <w:rFonts w:ascii="Times" w:hAnsi="Times"/>
          <w:i/>
          <w:iCs/>
          <w:rPrChange w:id="431" w:author="Rodrigo Albuquerque" w:date="2019-04-09T12:56:00Z">
            <w:rPr>
              <w:rFonts w:ascii="Times" w:hAnsi="Times"/>
              <w:iCs/>
            </w:rPr>
          </w:rPrChange>
        </w:rPr>
        <w:t>dummy</w:t>
      </w:r>
      <w:r>
        <w:rPr>
          <w:rFonts w:ascii="Times" w:hAnsi="Times"/>
          <w:iCs/>
        </w:rPr>
        <w:t xml:space="preserve"> que registram o ano do </w:t>
      </w:r>
      <w:r w:rsidRPr="00CD505C">
        <w:rPr>
          <w:rFonts w:ascii="Times" w:hAnsi="Times"/>
          <w:i/>
          <w:iCs/>
          <w:rPrChange w:id="432" w:author="Rodrigo Albuquerque" w:date="2019-04-09T12:56:00Z">
            <w:rPr>
              <w:rFonts w:ascii="Times" w:hAnsi="Times"/>
              <w:iCs/>
            </w:rPr>
          </w:rPrChange>
        </w:rPr>
        <w:t>survey</w:t>
      </w:r>
      <w:r>
        <w:rPr>
          <w:rFonts w:ascii="Times" w:hAnsi="Times"/>
          <w:iCs/>
        </w:rPr>
        <w:t>. Também é uma forma de verificar em quais anos a probabilidade de o eleitor votar nos partidos aqui analisado é maior/menor. Assim, podemos verificar se no período logo após a crise econômica de 2008 e a crise dos refugiados iniciada em 2015</w:t>
      </w:r>
      <w:del w:id="433" w:author="Rodrigo Albuquerque" w:date="2019-04-09T12:57:00Z">
        <w:r w:rsidDel="00CD505C">
          <w:rPr>
            <w:rFonts w:ascii="Times" w:hAnsi="Times"/>
            <w:iCs/>
          </w:rPr>
          <w:delText>,</w:delText>
        </w:r>
      </w:del>
      <w:r>
        <w:rPr>
          <w:rFonts w:ascii="Times" w:hAnsi="Times"/>
          <w:iCs/>
        </w:rPr>
        <w:t xml:space="preserve"> a direita radical tem mais probabilidade </w:t>
      </w:r>
      <w:r w:rsidR="00025EBC">
        <w:rPr>
          <w:rFonts w:ascii="Times" w:hAnsi="Times"/>
          <w:iCs/>
        </w:rPr>
        <w:t>de receber apoio do eleitorado.</w:t>
      </w:r>
      <w:r w:rsidR="00861619">
        <w:rPr>
          <w:rFonts w:ascii="Times" w:hAnsi="Times"/>
          <w:iCs/>
        </w:rPr>
        <w:t xml:space="preserve"> </w:t>
      </w:r>
    </w:p>
    <w:p w14:paraId="23CA6987" w14:textId="77777777" w:rsidR="00861619" w:rsidRPr="007D616E" w:rsidRDefault="00861619" w:rsidP="00025EBC">
      <w:pPr>
        <w:spacing w:line="360" w:lineRule="auto"/>
        <w:ind w:firstLine="708"/>
        <w:jc w:val="both"/>
        <w:rPr>
          <w:rFonts w:ascii="Times" w:hAnsi="Times"/>
          <w:iCs/>
        </w:rPr>
      </w:pPr>
      <w:r>
        <w:rPr>
          <w:rFonts w:ascii="Times" w:hAnsi="Times"/>
          <w:iCs/>
        </w:rPr>
        <w:lastRenderedPageBreak/>
        <w:t xml:space="preserve">No segundo nível do modelo multinível (efeitos aleatórios) serão inseridas variáveis relacionadas ao número de imigrantes na região de residência do respondente, indicadores de desemprego e o desempenho eleitoral do partido nas eleições anteriores (t – 1). </w:t>
      </w:r>
      <w:r w:rsidR="007D616E">
        <w:rPr>
          <w:rFonts w:ascii="Times" w:hAnsi="Times"/>
          <w:iCs/>
        </w:rPr>
        <w:t xml:space="preserve">Tais variáveis serão utilizadas para controlar os efeitos de </w:t>
      </w:r>
      <w:r w:rsidR="007D616E">
        <w:rPr>
          <w:rFonts w:ascii="Times" w:hAnsi="Times"/>
          <w:i/>
          <w:iCs/>
        </w:rPr>
        <w:t>path dependence</w:t>
      </w:r>
      <w:r w:rsidR="007D616E">
        <w:rPr>
          <w:rFonts w:ascii="Times" w:hAnsi="Times"/>
          <w:iCs/>
        </w:rPr>
        <w:t xml:space="preserve">, já que se trata de uma análise em painel, onde os indivíduos estão inseridos em regiões dentro de seus países, podendo sofrer efeito dos dados agregados também ao longo do tempo. </w:t>
      </w:r>
    </w:p>
    <w:p w14:paraId="273F2282" w14:textId="694618F6" w:rsidR="00025EBC" w:rsidRPr="00025EBC" w:rsidRDefault="00025EBC" w:rsidP="00025EBC">
      <w:pPr>
        <w:spacing w:line="360" w:lineRule="auto"/>
        <w:ind w:firstLine="708"/>
        <w:jc w:val="both"/>
        <w:rPr>
          <w:rFonts w:ascii="Times" w:hAnsi="Times"/>
          <w:iCs/>
        </w:rPr>
      </w:pPr>
      <w:r>
        <w:rPr>
          <w:rFonts w:ascii="Times" w:hAnsi="Times"/>
          <w:iCs/>
        </w:rPr>
        <w:t xml:space="preserve">Devido ao fato de que esta pesquisa analisa países com sistemas eleitorais diferentes, é necessário controlar os efeitos que tais diferenças possuem no comportamento do eleitor e no resultado das eleições. Sistemas proporcionais tendem a garantir maior representatividade da população nas instituições políticas de um país no que se refere à questão ideológica e </w:t>
      </w:r>
      <w:ins w:id="434" w:author="Rodrigo Albuquerque" w:date="2019-04-09T12:57:00Z">
        <w:r w:rsidR="00CD505C">
          <w:rPr>
            <w:rFonts w:ascii="Times" w:hAnsi="Times"/>
            <w:iCs/>
          </w:rPr>
          <w:t>à</w:t>
        </w:r>
      </w:ins>
      <w:del w:id="435" w:author="Rodrigo Albuquerque" w:date="2019-04-09T12:57:00Z">
        <w:r w:rsidDel="00CD505C">
          <w:rPr>
            <w:rFonts w:ascii="Times" w:hAnsi="Times"/>
            <w:iCs/>
          </w:rPr>
          <w:delText>da</w:delText>
        </w:r>
      </w:del>
      <w:r>
        <w:rPr>
          <w:rFonts w:ascii="Times" w:hAnsi="Times"/>
          <w:iCs/>
        </w:rPr>
        <w:t xml:space="preserve">s preferências (LUPU; WARNER, 2017; POWELL, 2009), e também favorece partidos </w:t>
      </w:r>
      <w:r w:rsidR="00D20C1C">
        <w:rPr>
          <w:rFonts w:ascii="Times" w:hAnsi="Times"/>
          <w:i/>
          <w:iCs/>
        </w:rPr>
        <w:t>outsiders</w:t>
      </w:r>
      <w:r w:rsidR="00D20C1C">
        <w:rPr>
          <w:rFonts w:ascii="Times" w:hAnsi="Times"/>
          <w:iCs/>
        </w:rPr>
        <w:t xml:space="preserve"> a ganharem cadeiras nos parlamentos (ARZHEIMER; CARTER, 2006). Nesse sentido, uma variável </w:t>
      </w:r>
      <w:r w:rsidR="00D20C1C">
        <w:rPr>
          <w:rFonts w:ascii="Times" w:hAnsi="Times"/>
          <w:i/>
          <w:iCs/>
        </w:rPr>
        <w:t>dummy</w:t>
      </w:r>
      <w:r w:rsidR="00D20C1C">
        <w:rPr>
          <w:rFonts w:ascii="Times" w:hAnsi="Times"/>
          <w:iCs/>
        </w:rPr>
        <w:t xml:space="preserve"> será inserida nos modelos a fim de controlar por sistema eleitoral, codificada como 1 caso o sistema</w:t>
      </w:r>
      <w:r>
        <w:rPr>
          <w:rFonts w:ascii="Times" w:hAnsi="Times"/>
          <w:iCs/>
        </w:rPr>
        <w:t xml:space="preserve"> </w:t>
      </w:r>
      <w:r w:rsidR="00D20C1C">
        <w:rPr>
          <w:rFonts w:ascii="Times" w:hAnsi="Times"/>
          <w:iCs/>
        </w:rPr>
        <w:t>eleitoral do país seja proporcional, zero caso contrário.</w:t>
      </w:r>
    </w:p>
    <w:p w14:paraId="3C1B8D20" w14:textId="77777777" w:rsidR="00EB3B93" w:rsidRPr="00654489" w:rsidRDefault="00EB3B93" w:rsidP="00EB3B93">
      <w:pPr>
        <w:pStyle w:val="PargrafodaLista"/>
        <w:numPr>
          <w:ilvl w:val="0"/>
          <w:numId w:val="1"/>
        </w:numPr>
        <w:spacing w:line="360" w:lineRule="auto"/>
        <w:jc w:val="both"/>
        <w:rPr>
          <w:rFonts w:ascii="Times" w:hAnsi="Times"/>
          <w:b/>
          <w:iCs/>
          <w:sz w:val="28"/>
          <w:szCs w:val="28"/>
        </w:rPr>
      </w:pPr>
      <w:r w:rsidRPr="00654489">
        <w:rPr>
          <w:rFonts w:ascii="Times" w:hAnsi="Times"/>
          <w:b/>
          <w:iCs/>
          <w:sz w:val="28"/>
          <w:szCs w:val="28"/>
        </w:rPr>
        <w:t>Dados e método</w:t>
      </w:r>
    </w:p>
    <w:p w14:paraId="0801CB70" w14:textId="77777777" w:rsidR="0071711D" w:rsidRDefault="00D20C1C" w:rsidP="00D20C1C">
      <w:pPr>
        <w:spacing w:line="360" w:lineRule="auto"/>
        <w:ind w:firstLine="708"/>
        <w:jc w:val="both"/>
        <w:rPr>
          <w:rFonts w:ascii="Times" w:hAnsi="Times"/>
          <w:iCs/>
        </w:rPr>
      </w:pPr>
      <w:r>
        <w:rPr>
          <w:rFonts w:ascii="Times" w:hAnsi="Times"/>
          <w:iCs/>
        </w:rPr>
        <w:t xml:space="preserve">Esta pesquisa utiliza dados observacionais provenientes de </w:t>
      </w:r>
      <w:r w:rsidRPr="00D05244">
        <w:rPr>
          <w:rFonts w:ascii="Times" w:hAnsi="Times"/>
          <w:i/>
          <w:iCs/>
          <w:rPrChange w:id="436" w:author="Rodrigo Albuquerque" w:date="2019-04-09T12:58:00Z">
            <w:rPr>
              <w:rFonts w:ascii="Times" w:hAnsi="Times"/>
              <w:iCs/>
            </w:rPr>
          </w:rPrChange>
        </w:rPr>
        <w:t>surveys</w:t>
      </w:r>
      <w:r>
        <w:rPr>
          <w:rFonts w:ascii="Times" w:hAnsi="Times"/>
          <w:iCs/>
        </w:rPr>
        <w:t xml:space="preserve"> realizados com eleitores em diversos países europe</w:t>
      </w:r>
      <w:r w:rsidR="0071711D">
        <w:rPr>
          <w:rFonts w:ascii="Times" w:hAnsi="Times"/>
          <w:iCs/>
        </w:rPr>
        <w:t xml:space="preserve">us. </w:t>
      </w:r>
      <w:r>
        <w:rPr>
          <w:rFonts w:ascii="Times" w:hAnsi="Times"/>
          <w:iCs/>
        </w:rPr>
        <w:t>Gerber</w:t>
      </w:r>
      <w:r w:rsidR="0071711D">
        <w:rPr>
          <w:rFonts w:ascii="Times" w:hAnsi="Times"/>
          <w:iCs/>
        </w:rPr>
        <w:t>, Green e Kaplan</w:t>
      </w:r>
      <w:r>
        <w:rPr>
          <w:rFonts w:ascii="Times" w:hAnsi="Times"/>
          <w:iCs/>
        </w:rPr>
        <w:t xml:space="preserve"> (2006) argumentam que a pesquisa observacional, em sua natureza, é uma pesquisa que sofre com viés de observação e mensuração devido à natureza da coleta dos dados. Nesse sentido, desenhos de pesquisa que lidam com o problema do controle de viés são necessários para a produção de inferências causais críveis, o objetivo maior da Ciência Política na atualidade (KING; KEOHANE; VERBA, 1994). </w:t>
      </w:r>
      <w:r w:rsidR="0071711D">
        <w:rPr>
          <w:rFonts w:ascii="Times" w:hAnsi="Times"/>
          <w:iCs/>
        </w:rPr>
        <w:t xml:space="preserve">Os desenhos de pesquisa experimentais são os mais adequados para o controle do viés embutido nos dados (Op. Cit.), e quando há impossibilidade da aplicação de experimentos, os </w:t>
      </w:r>
      <w:r w:rsidR="0071711D">
        <w:rPr>
          <w:rFonts w:ascii="Times" w:hAnsi="Times"/>
          <w:i/>
          <w:iCs/>
        </w:rPr>
        <w:t>quasi-</w:t>
      </w:r>
      <w:r w:rsidR="0071711D">
        <w:rPr>
          <w:rFonts w:ascii="Times" w:hAnsi="Times"/>
          <w:iCs/>
        </w:rPr>
        <w:t xml:space="preserve">experimentos são uma alternativa. </w:t>
      </w:r>
    </w:p>
    <w:p w14:paraId="47E62DC0" w14:textId="0B23F7D1" w:rsidR="00EB3B93" w:rsidRDefault="00B21284" w:rsidP="00D20C1C">
      <w:pPr>
        <w:spacing w:line="360" w:lineRule="auto"/>
        <w:ind w:firstLine="708"/>
        <w:jc w:val="both"/>
        <w:rPr>
          <w:rFonts w:ascii="Times" w:hAnsi="Times"/>
          <w:iCs/>
        </w:rPr>
      </w:pPr>
      <w:r>
        <w:rPr>
          <w:rFonts w:ascii="Times" w:hAnsi="Times"/>
          <w:iCs/>
        </w:rPr>
        <w:t xml:space="preserve">Brady (2011) mostra que existem diferentes lógicas de causação nas Ciências Sociais. A primeira lógica sumarizada pelo autor é a </w:t>
      </w:r>
      <w:r w:rsidRPr="00B21284">
        <w:rPr>
          <w:rFonts w:ascii="Times" w:hAnsi="Times"/>
          <w:i/>
          <w:iCs/>
        </w:rPr>
        <w:t>neo-humeana</w:t>
      </w:r>
      <w:r>
        <w:rPr>
          <w:rFonts w:ascii="Times" w:hAnsi="Times"/>
          <w:iCs/>
        </w:rPr>
        <w:t>, onde predomina uma abordagem covariacional, e a correlação entre as variáveis independentes utilizadas na pesquisa e a variável dependente</w:t>
      </w:r>
      <w:del w:id="437" w:author="Rodrigo Albuquerque" w:date="2019-04-09T12:58:00Z">
        <w:r w:rsidDel="00D05244">
          <w:rPr>
            <w:rFonts w:ascii="Times" w:hAnsi="Times"/>
            <w:iCs/>
          </w:rPr>
          <w:delText>,</w:delText>
        </w:r>
      </w:del>
      <w:r>
        <w:rPr>
          <w:rFonts w:ascii="Times" w:hAnsi="Times"/>
          <w:iCs/>
        </w:rPr>
        <w:t xml:space="preserve"> indica causação entre diferentes fenômenos. Outra lógica sobre a qual Brady discorre é a lógica </w:t>
      </w:r>
      <w:r>
        <w:rPr>
          <w:rFonts w:ascii="Times" w:hAnsi="Times"/>
          <w:i/>
          <w:iCs/>
        </w:rPr>
        <w:t>contrafactual</w:t>
      </w:r>
      <w:r>
        <w:rPr>
          <w:rFonts w:ascii="Times" w:hAnsi="Times"/>
          <w:iCs/>
        </w:rPr>
        <w:t xml:space="preserve">, onde devem ser observados “mundos o mais semelhante possível” (Ibid, p. 1056), ou seja, realidades diferentes onde </w:t>
      </w:r>
      <w:r>
        <w:rPr>
          <w:rFonts w:ascii="Times" w:hAnsi="Times"/>
          <w:iCs/>
        </w:rPr>
        <w:lastRenderedPageBreak/>
        <w:t xml:space="preserve">quando a causa não está presente, o efeito na variável dependente não ocorre. A abordagem experimental torna o pesquisador capaz de manipular as causas em um determinado grupo, analisar um grupo de controle – </w:t>
      </w:r>
      <w:r w:rsidRPr="00D05244">
        <w:rPr>
          <w:rFonts w:ascii="Times" w:hAnsi="Times"/>
          <w:iCs/>
          <w:highlight w:val="yellow"/>
          <w:rPrChange w:id="438" w:author="Rodrigo Albuquerque" w:date="2019-04-09T12:59:00Z">
            <w:rPr>
              <w:rFonts w:ascii="Times" w:hAnsi="Times"/>
              <w:iCs/>
            </w:rPr>
          </w:rPrChange>
        </w:rPr>
        <w:t>onde</w:t>
      </w:r>
      <w:r>
        <w:rPr>
          <w:rFonts w:ascii="Times" w:hAnsi="Times"/>
          <w:iCs/>
        </w:rPr>
        <w:t xml:space="preserve"> o tratamento não é inserido –, e a partir disso verificar o efeito que o tratamento – a variável independente – teve nos tratados. É um desenho de pesquisa eficiente no sentido de que, caso o processo de seleção amostra</w:t>
      </w:r>
      <w:r w:rsidR="001D256E">
        <w:rPr>
          <w:rFonts w:ascii="Times" w:hAnsi="Times"/>
          <w:iCs/>
        </w:rPr>
        <w:t>l seja realizado adequadamente – garantindo a ra</w:t>
      </w:r>
      <w:ins w:id="439" w:author="Rodrigo Albuquerque" w:date="2019-04-09T12:59:00Z">
        <w:r w:rsidR="00D05244">
          <w:rPr>
            <w:rFonts w:ascii="Times" w:hAnsi="Times"/>
            <w:iCs/>
          </w:rPr>
          <w:t>n</w:t>
        </w:r>
      </w:ins>
      <w:r w:rsidR="001D256E">
        <w:rPr>
          <w:rFonts w:ascii="Times" w:hAnsi="Times"/>
          <w:iCs/>
        </w:rPr>
        <w:t xml:space="preserve">domização e representatividade da amostra – o pesquisador consegue verificar o efeito de uma única variável independente de forma isolada, livre de vieses. Por último, a lógica de mecanismos faz com que o pesquisador observe processos que influenciam em pequenos fatores que são responsáveis pela produção de um </w:t>
      </w:r>
      <w:r w:rsidR="001D256E">
        <w:rPr>
          <w:rFonts w:ascii="Times" w:hAnsi="Times"/>
          <w:i/>
          <w:iCs/>
        </w:rPr>
        <w:t>output</w:t>
      </w:r>
      <w:r w:rsidR="001D256E">
        <w:rPr>
          <w:rFonts w:ascii="Times" w:hAnsi="Times"/>
          <w:iCs/>
        </w:rPr>
        <w:t xml:space="preserve">, onde a regularidade entre os eventos faz com que seja possível a observação de causas e efeitos. </w:t>
      </w:r>
    </w:p>
    <w:p w14:paraId="64760314" w14:textId="77777777" w:rsidR="00D23B12" w:rsidRPr="007F714E" w:rsidRDefault="001D256E" w:rsidP="007F714E">
      <w:pPr>
        <w:spacing w:line="360" w:lineRule="auto"/>
        <w:ind w:firstLine="708"/>
        <w:jc w:val="both"/>
        <w:rPr>
          <w:rFonts w:ascii="Times" w:hAnsi="Times"/>
          <w:iCs/>
        </w:rPr>
      </w:pPr>
      <w:r>
        <w:rPr>
          <w:rFonts w:ascii="Times" w:hAnsi="Times"/>
          <w:iCs/>
        </w:rPr>
        <w:t xml:space="preserve">Esta pesquisa utiliza uma abordagem contrafactual para a produção de inferências causais sólidas acerca do fenômeno estudado. As observações aqui analisadas – indivíduos – estão inseridos em realidades diferentes, sendo possível observar em que medida </w:t>
      </w:r>
      <w:r>
        <w:rPr>
          <w:rFonts w:ascii="Times" w:hAnsi="Times"/>
          <w:i/>
          <w:iCs/>
        </w:rPr>
        <w:t>outputs</w:t>
      </w:r>
      <w:r>
        <w:rPr>
          <w:rFonts w:ascii="Times" w:hAnsi="Times"/>
          <w:iCs/>
        </w:rPr>
        <w:t xml:space="preserve"> e </w:t>
      </w:r>
      <w:r>
        <w:rPr>
          <w:rFonts w:ascii="Times" w:hAnsi="Times"/>
          <w:i/>
          <w:iCs/>
        </w:rPr>
        <w:t>inputs</w:t>
      </w:r>
      <w:r>
        <w:rPr>
          <w:rFonts w:ascii="Times" w:hAnsi="Times"/>
          <w:iCs/>
        </w:rPr>
        <w:t xml:space="preserve"> estão presentes e ausentes. Quando os últimos não estão presentes, o resultado esperado – voto em partidos de direita radical na Europa – não será observado. Gerring (2005) propõe um conjunto de fatores que tornam a discussão sobre causação algo que possui um mesmo </w:t>
      </w:r>
      <w:r w:rsidR="00E9206F">
        <w:rPr>
          <w:rFonts w:ascii="Times" w:hAnsi="Times"/>
          <w:iCs/>
        </w:rPr>
        <w:t xml:space="preserve">direcionamento, algo unificado. Uma definição mínima dada pelo autor sobre o que se constitui como uma </w:t>
      </w:r>
      <w:r w:rsidR="00E9206F">
        <w:rPr>
          <w:rFonts w:ascii="Times" w:hAnsi="Times"/>
          <w:i/>
          <w:iCs/>
        </w:rPr>
        <w:t>causa</w:t>
      </w:r>
      <w:r w:rsidR="00E9206F">
        <w:rPr>
          <w:rFonts w:ascii="Times" w:hAnsi="Times"/>
          <w:iCs/>
        </w:rPr>
        <w:t xml:space="preserve"> é de que “causas [...] são eventos ou condições que </w:t>
      </w:r>
      <w:r w:rsidR="00E9206F">
        <w:rPr>
          <w:rFonts w:ascii="Times" w:hAnsi="Times"/>
          <w:i/>
          <w:iCs/>
        </w:rPr>
        <w:t>aumentam a probabilidade</w:t>
      </w:r>
      <w:r w:rsidR="00E9206F">
        <w:rPr>
          <w:rFonts w:ascii="Times" w:hAnsi="Times"/>
          <w:iCs/>
        </w:rPr>
        <w:t xml:space="preserve"> de um resultado ocorrer (sob as mesmas condições). </w:t>
      </w:r>
      <w:r w:rsidR="00E9206F">
        <w:rPr>
          <w:rFonts w:ascii="Times" w:hAnsi="Times"/>
          <w:i/>
          <w:iCs/>
        </w:rPr>
        <w:t>X</w:t>
      </w:r>
      <w:r w:rsidR="00E9206F">
        <w:rPr>
          <w:rFonts w:ascii="Times" w:hAnsi="Times"/>
          <w:iCs/>
        </w:rPr>
        <w:t xml:space="preserve"> deve ser considerada uma causa de </w:t>
      </w:r>
      <w:r w:rsidR="00E9206F">
        <w:rPr>
          <w:rFonts w:ascii="Times" w:hAnsi="Times"/>
          <w:i/>
          <w:iCs/>
        </w:rPr>
        <w:t>Y</w:t>
      </w:r>
      <w:r w:rsidR="00E9206F">
        <w:rPr>
          <w:rFonts w:ascii="Times" w:hAnsi="Times"/>
          <w:iCs/>
        </w:rPr>
        <w:t xml:space="preserve"> se, e somente se, aumenta a probabilidade de ocorrência de </w:t>
      </w:r>
      <w:r w:rsidR="00E9206F">
        <w:rPr>
          <w:rFonts w:ascii="Times" w:hAnsi="Times"/>
          <w:i/>
          <w:iCs/>
        </w:rPr>
        <w:t>Y.</w:t>
      </w:r>
      <w:r w:rsidR="00E9206F">
        <w:rPr>
          <w:rFonts w:ascii="Times" w:hAnsi="Times"/>
          <w:iCs/>
        </w:rPr>
        <w:t>” (Ibid, p. 169). Nesse sentido, apesar de um enfoque numa abordagem contrafactual, não procuro isolar esta pesquisa em t</w:t>
      </w:r>
      <w:r w:rsidR="00D23B12">
        <w:rPr>
          <w:rFonts w:ascii="Times" w:hAnsi="Times"/>
          <w:iCs/>
        </w:rPr>
        <w:t>al abordagem, tendo consciência de que outras ideias de causação – como covariação, contrafactual e mecanismos – operam juntas para a produção de um argumento causal sólido, com o mínimo comum de que uma causa aumenta a probabilidade de um resultado.</w:t>
      </w:r>
    </w:p>
    <w:p w14:paraId="1E60F86D" w14:textId="77777777" w:rsidR="00D23B12" w:rsidRPr="00654489" w:rsidRDefault="00D23B12" w:rsidP="00D23B12">
      <w:pPr>
        <w:pStyle w:val="PargrafodaLista"/>
        <w:numPr>
          <w:ilvl w:val="1"/>
          <w:numId w:val="1"/>
        </w:numPr>
        <w:spacing w:line="360" w:lineRule="auto"/>
        <w:jc w:val="both"/>
        <w:rPr>
          <w:rFonts w:ascii="Times" w:hAnsi="Times"/>
          <w:b/>
          <w:iCs/>
        </w:rPr>
      </w:pPr>
      <w:r w:rsidRPr="00654489">
        <w:rPr>
          <w:rFonts w:ascii="Times" w:hAnsi="Times"/>
          <w:b/>
          <w:iCs/>
        </w:rPr>
        <w:t xml:space="preserve"> Dados</w:t>
      </w:r>
    </w:p>
    <w:p w14:paraId="09271F21" w14:textId="68E83A3A" w:rsidR="00D23B12" w:rsidRDefault="00D23B12" w:rsidP="00D23B12">
      <w:pPr>
        <w:spacing w:line="360" w:lineRule="auto"/>
        <w:ind w:firstLine="708"/>
        <w:jc w:val="both"/>
        <w:rPr>
          <w:rFonts w:ascii="Times" w:hAnsi="Times"/>
          <w:iCs/>
        </w:rPr>
      </w:pPr>
      <w:r>
        <w:rPr>
          <w:rFonts w:ascii="Times" w:hAnsi="Times"/>
          <w:iCs/>
        </w:rPr>
        <w:t>Para a elaboração dos modelos e da análise, utilizo dados do European Social Survey</w:t>
      </w:r>
      <w:r w:rsidR="007571D3">
        <w:rPr>
          <w:rFonts w:ascii="Times" w:hAnsi="Times"/>
          <w:iCs/>
        </w:rPr>
        <w:t xml:space="preserve"> (ESS)</w:t>
      </w:r>
      <w:r>
        <w:rPr>
          <w:rFonts w:ascii="Times" w:hAnsi="Times"/>
          <w:iCs/>
        </w:rPr>
        <w:t xml:space="preserve">, uma pesquisa de opinião bienal realizada em diversos países da Europa, que abrange um período temporal que vai de 2002 a 2016 – Onda 1 </w:t>
      </w:r>
      <w:ins w:id="440" w:author="Rodrigo Albuquerque" w:date="2019-04-09T13:00:00Z">
        <w:r w:rsidR="00D05244">
          <w:rPr>
            <w:rFonts w:ascii="Times" w:hAnsi="Times"/>
            <w:iCs/>
          </w:rPr>
          <w:t>a</w:t>
        </w:r>
      </w:ins>
      <w:del w:id="441" w:author="Rodrigo Albuquerque" w:date="2019-04-09T13:00:00Z">
        <w:r w:rsidDel="00D05244">
          <w:rPr>
            <w:rFonts w:ascii="Times" w:hAnsi="Times"/>
            <w:iCs/>
          </w:rPr>
          <w:delText>à</w:delText>
        </w:r>
      </w:del>
      <w:r>
        <w:rPr>
          <w:rFonts w:ascii="Times" w:hAnsi="Times"/>
          <w:iCs/>
        </w:rPr>
        <w:t xml:space="preserve"> Onda 8. Utilizo os </w:t>
      </w:r>
      <w:r>
        <w:rPr>
          <w:rFonts w:ascii="Times" w:hAnsi="Times"/>
          <w:iCs/>
        </w:rPr>
        <w:lastRenderedPageBreak/>
        <w:t>dados de todas as ondas, abrangendo o período citado nos países analisados aqui.</w:t>
      </w:r>
      <w:r>
        <w:rPr>
          <w:rStyle w:val="Refdenotaderodap"/>
          <w:rFonts w:ascii="Times" w:hAnsi="Times"/>
          <w:iCs/>
        </w:rPr>
        <w:footnoteReference w:id="4"/>
      </w:r>
      <w:r>
        <w:rPr>
          <w:rFonts w:ascii="Times" w:hAnsi="Times"/>
          <w:iCs/>
        </w:rPr>
        <w:t xml:space="preserve"> </w:t>
      </w:r>
      <w:r w:rsidR="007571D3">
        <w:rPr>
          <w:rFonts w:ascii="Times" w:hAnsi="Times"/>
          <w:iCs/>
        </w:rPr>
        <w:t xml:space="preserve">O ESS é uma pesquisa de opinião que busca </w:t>
      </w:r>
      <w:del w:id="442" w:author="Rodrigo Albuquerque" w:date="2019-04-09T13:00:00Z">
        <w:r w:rsidR="007571D3" w:rsidDel="00D05244">
          <w:rPr>
            <w:rFonts w:ascii="Times" w:hAnsi="Times"/>
            <w:iCs/>
          </w:rPr>
          <w:delText>me</w:delText>
        </w:r>
      </w:del>
      <w:ins w:id="443" w:author="Rodrigo Albuquerque" w:date="2019-04-09T13:00:00Z">
        <w:r w:rsidR="00D05244">
          <w:rPr>
            <w:rFonts w:ascii="Times" w:hAnsi="Times"/>
            <w:iCs/>
          </w:rPr>
          <w:t>mensurar</w:t>
        </w:r>
      </w:ins>
      <w:del w:id="444" w:author="Rodrigo Albuquerque" w:date="2019-04-09T13:00:00Z">
        <w:r w:rsidR="007571D3" w:rsidDel="00D05244">
          <w:rPr>
            <w:rFonts w:ascii="Times" w:hAnsi="Times"/>
            <w:iCs/>
          </w:rPr>
          <w:delText>dir</w:delText>
        </w:r>
      </w:del>
      <w:r w:rsidR="007571D3">
        <w:rPr>
          <w:rFonts w:ascii="Times" w:hAnsi="Times"/>
          <w:iCs/>
        </w:rPr>
        <w:t xml:space="preserve"> as preferências do eleitorado europeu em temas econômicos, ideológicos e sociais. O perfil demográfico do eleitor também é levado em consideração pelo </w:t>
      </w:r>
      <w:r w:rsidR="007571D3" w:rsidRPr="00D05244">
        <w:rPr>
          <w:rFonts w:ascii="Times" w:hAnsi="Times"/>
          <w:i/>
          <w:iCs/>
          <w:rPrChange w:id="445" w:author="Rodrigo Albuquerque" w:date="2019-04-09T13:00:00Z">
            <w:rPr>
              <w:rFonts w:ascii="Times" w:hAnsi="Times"/>
              <w:iCs/>
            </w:rPr>
          </w:rPrChange>
        </w:rPr>
        <w:t>survey</w:t>
      </w:r>
      <w:r w:rsidR="007571D3">
        <w:rPr>
          <w:rFonts w:ascii="Times" w:hAnsi="Times"/>
          <w:iCs/>
        </w:rPr>
        <w:t xml:space="preserve">, o que me permite inserir variáveis demográficas nos modelos. </w:t>
      </w:r>
    </w:p>
    <w:p w14:paraId="3CE1EAF0" w14:textId="65D6E201" w:rsidR="007571D3" w:rsidRDefault="007571D3" w:rsidP="00D23B12">
      <w:pPr>
        <w:spacing w:line="360" w:lineRule="auto"/>
        <w:ind w:firstLine="708"/>
        <w:jc w:val="both"/>
        <w:rPr>
          <w:rFonts w:ascii="Times" w:hAnsi="Times"/>
          <w:iCs/>
          <w:u w:val="single"/>
        </w:rPr>
      </w:pPr>
      <w:r>
        <w:rPr>
          <w:rFonts w:ascii="Times" w:hAnsi="Times"/>
          <w:iCs/>
        </w:rPr>
        <w:t xml:space="preserve">No que concerne às minhas variáveis, utilizo uma variável dependente binária, codificada como 1 caso o respondente do survey tenha respondido à pesquisa indicando que o partido no qual ele votou na última eleição nacional foi um dos </w:t>
      </w:r>
      <w:r w:rsidRPr="00D05244">
        <w:rPr>
          <w:rFonts w:ascii="Times" w:hAnsi="Times"/>
          <w:iCs/>
          <w:highlight w:val="yellow"/>
          <w:rPrChange w:id="446" w:author="Rodrigo Albuquerque" w:date="2019-04-09T13:01:00Z">
            <w:rPr>
              <w:rFonts w:ascii="Times" w:hAnsi="Times"/>
              <w:iCs/>
            </w:rPr>
          </w:rPrChange>
        </w:rPr>
        <w:t>RRPPs</w:t>
      </w:r>
      <w:r>
        <w:rPr>
          <w:rFonts w:ascii="Times" w:hAnsi="Times"/>
          <w:iCs/>
        </w:rPr>
        <w:t xml:space="preserve"> levados em consideração aqui. A variável é codificada como zero caso o respondente tenha votado em qualquer outro partido. Apesar das limitações de modelos que utilizam variáveis dependentes binárias (</w:t>
      </w:r>
      <w:del w:id="447" w:author="Rodrigo Albuquerque" w:date="2019-04-09T13:01:00Z">
        <w:r w:rsidDel="00D05244">
          <w:rPr>
            <w:rFonts w:ascii="Times" w:hAnsi="Times"/>
            <w:iCs/>
          </w:rPr>
          <w:delText xml:space="preserve">WHITTEN; </w:delText>
        </w:r>
      </w:del>
      <w:r>
        <w:rPr>
          <w:rFonts w:ascii="Times" w:hAnsi="Times"/>
          <w:iCs/>
        </w:rPr>
        <w:t>KELLSTEDT</w:t>
      </w:r>
      <w:ins w:id="448" w:author="Rodrigo Albuquerque" w:date="2019-04-09T13:01:00Z">
        <w:r w:rsidR="00D05244">
          <w:rPr>
            <w:rFonts w:ascii="Times" w:hAnsi="Times"/>
            <w:iCs/>
          </w:rPr>
          <w:t>; WHITTEN</w:t>
        </w:r>
      </w:ins>
      <w:r>
        <w:rPr>
          <w:rFonts w:ascii="Times" w:hAnsi="Times"/>
          <w:iCs/>
        </w:rPr>
        <w:t>, 2013), creio que esta é a forma mais objetiva para a mensuração do fenômeno observado, bem como me possibilita utilizar modelos lineares generalizados que possuem interpretação mais intuitiva</w:t>
      </w:r>
      <w:r w:rsidR="004E5624">
        <w:rPr>
          <w:rFonts w:ascii="Times" w:hAnsi="Times"/>
          <w:iCs/>
        </w:rPr>
        <w:t>, o que será descrito na próxima seção.</w:t>
      </w:r>
    </w:p>
    <w:p w14:paraId="41FECAA2" w14:textId="77777777" w:rsidR="007571D3" w:rsidRDefault="00A8666B" w:rsidP="00D23B12">
      <w:pPr>
        <w:spacing w:line="360" w:lineRule="auto"/>
        <w:ind w:firstLine="708"/>
        <w:jc w:val="both"/>
        <w:rPr>
          <w:rFonts w:ascii="Times" w:hAnsi="Times"/>
          <w:iCs/>
        </w:rPr>
      </w:pPr>
      <w:r>
        <w:rPr>
          <w:rFonts w:ascii="Times" w:hAnsi="Times"/>
          <w:iCs/>
        </w:rPr>
        <w:t>A maior parte das variáveis independentes utilizadas são mensuradas numa escala que vai de 1 a 11, criada pelo próprio ESS.</w:t>
      </w:r>
      <w:r w:rsidR="004E5624">
        <w:rPr>
          <w:rFonts w:ascii="Times" w:hAnsi="Times"/>
          <w:iCs/>
        </w:rPr>
        <w:t xml:space="preserve"> Minha principal variável de interesse se constitui na pergunta dirigida ao respondente do survey: “você acha que imigrantes tornam o seu país um lugar melhor ou pior para se viver?”. A variável é representada pelo </w:t>
      </w:r>
      <w:r w:rsidR="004E5624">
        <w:rPr>
          <w:rFonts w:ascii="Times" w:hAnsi="Times"/>
          <w:i/>
          <w:iCs/>
        </w:rPr>
        <w:t>label</w:t>
      </w:r>
      <w:r w:rsidR="004E5624">
        <w:rPr>
          <w:rFonts w:ascii="Times" w:hAnsi="Times"/>
          <w:iCs/>
        </w:rPr>
        <w:t xml:space="preserve"> “imwbcnt”, e como a maioria das variáveis, é mensurada de 1 a 11. Este também é o caso das variáveis que mensuram o nível de desconfiança dos eleitores nos políticos de seu país e de satisfação com o governo. A variável que </w:t>
      </w:r>
      <w:r w:rsidR="004E5624" w:rsidRPr="00D05244">
        <w:rPr>
          <w:rFonts w:ascii="Times" w:hAnsi="Times"/>
          <w:iCs/>
          <w:highlight w:val="yellow"/>
          <w:rPrChange w:id="449" w:author="Rodrigo Albuquerque" w:date="2019-04-09T13:01:00Z">
            <w:rPr>
              <w:rFonts w:ascii="Times" w:hAnsi="Times"/>
              <w:iCs/>
            </w:rPr>
          </w:rPrChange>
        </w:rPr>
        <w:t>mede</w:t>
      </w:r>
      <w:r w:rsidR="004E5624">
        <w:rPr>
          <w:rFonts w:ascii="Times" w:hAnsi="Times"/>
          <w:iCs/>
        </w:rPr>
        <w:t xml:space="preserve"> a percepção do número de imigrantes que vivem no país, mensurada através da pergunta “de cada 100 habitantes, quantos você acha que são imigrantes?” é </w:t>
      </w:r>
      <w:r w:rsidR="004E5624" w:rsidRPr="00D05244">
        <w:rPr>
          <w:rFonts w:ascii="Times" w:hAnsi="Times"/>
          <w:iCs/>
          <w:highlight w:val="yellow"/>
          <w:rPrChange w:id="450" w:author="Rodrigo Albuquerque" w:date="2019-04-09T13:01:00Z">
            <w:rPr>
              <w:rFonts w:ascii="Times" w:hAnsi="Times"/>
              <w:iCs/>
            </w:rPr>
          </w:rPrChange>
        </w:rPr>
        <w:t>medida</w:t>
      </w:r>
      <w:r w:rsidR="004E5624">
        <w:rPr>
          <w:rFonts w:ascii="Times" w:hAnsi="Times"/>
          <w:iCs/>
        </w:rPr>
        <w:t xml:space="preserve"> de forma contínua e vai de zero a 100. A variável relacionada à proximidade do indivíduo com algum partido político é </w:t>
      </w:r>
      <w:r w:rsidR="003B49DD">
        <w:rPr>
          <w:rFonts w:ascii="Times" w:hAnsi="Times"/>
          <w:iCs/>
        </w:rPr>
        <w:t xml:space="preserve">uma variável qualitativa ordinal, </w:t>
      </w:r>
      <w:r w:rsidR="003B49DD" w:rsidRPr="00D05244">
        <w:rPr>
          <w:rFonts w:ascii="Times" w:hAnsi="Times"/>
          <w:iCs/>
          <w:highlight w:val="yellow"/>
          <w:rPrChange w:id="451" w:author="Rodrigo Albuquerque" w:date="2019-04-09T13:02:00Z">
            <w:rPr>
              <w:rFonts w:ascii="Times" w:hAnsi="Times"/>
              <w:iCs/>
            </w:rPr>
          </w:rPrChange>
        </w:rPr>
        <w:t>medida</w:t>
      </w:r>
      <w:r w:rsidR="003B49DD">
        <w:rPr>
          <w:rFonts w:ascii="Times" w:hAnsi="Times"/>
          <w:iCs/>
        </w:rPr>
        <w:t xml:space="preserve"> em quatro níveis. Em ordem crescente, os níveis são: muito distante, distante, um pouco próximo e muito próximo. </w:t>
      </w:r>
    </w:p>
    <w:p w14:paraId="66B093B3" w14:textId="77777777" w:rsidR="007F714E" w:rsidRPr="00654489" w:rsidRDefault="007F714E" w:rsidP="007F714E">
      <w:pPr>
        <w:pStyle w:val="PargrafodaLista"/>
        <w:numPr>
          <w:ilvl w:val="1"/>
          <w:numId w:val="1"/>
        </w:numPr>
        <w:spacing w:line="360" w:lineRule="auto"/>
        <w:jc w:val="both"/>
        <w:rPr>
          <w:rFonts w:ascii="Times" w:hAnsi="Times"/>
          <w:b/>
          <w:iCs/>
        </w:rPr>
      </w:pPr>
      <w:r w:rsidRPr="00654489">
        <w:rPr>
          <w:rFonts w:ascii="Times" w:hAnsi="Times"/>
          <w:b/>
          <w:iCs/>
        </w:rPr>
        <w:t xml:space="preserve"> Estratégia empírica</w:t>
      </w:r>
    </w:p>
    <w:p w14:paraId="1F1F149E" w14:textId="77777777" w:rsidR="00396A78" w:rsidRDefault="007F714E" w:rsidP="00CA6008">
      <w:pPr>
        <w:spacing w:line="360" w:lineRule="auto"/>
        <w:ind w:firstLine="708"/>
        <w:jc w:val="both"/>
        <w:rPr>
          <w:rFonts w:ascii="Times" w:hAnsi="Times"/>
          <w:iCs/>
        </w:rPr>
      </w:pPr>
      <w:r>
        <w:rPr>
          <w:rFonts w:ascii="Times" w:hAnsi="Times"/>
          <w:iCs/>
        </w:rPr>
        <w:t>Para os testes de hipótese, irei utilizar modelos logísticos multinível</w:t>
      </w:r>
      <w:r w:rsidR="00F1668B">
        <w:rPr>
          <w:rFonts w:ascii="Times" w:hAnsi="Times"/>
          <w:iCs/>
        </w:rPr>
        <w:t xml:space="preserve"> para acessar a probabilidade de ocorrência da variável dependente </w:t>
      </w:r>
      <w:r w:rsidR="00E76C98">
        <w:rPr>
          <w:rFonts w:ascii="Times" w:hAnsi="Times"/>
          <w:iCs/>
        </w:rPr>
        <w:t>(</w:t>
      </w:r>
      <w:r w:rsidR="00F1668B">
        <w:rPr>
          <w:rFonts w:ascii="Times" w:hAnsi="Times"/>
          <w:i/>
          <w:iCs/>
        </w:rPr>
        <w:t>y</w:t>
      </w:r>
      <w:r w:rsidR="00F1668B">
        <w:rPr>
          <w:rFonts w:ascii="Times" w:hAnsi="Times"/>
          <w:iCs/>
        </w:rPr>
        <w:t xml:space="preserve"> = 1</w:t>
      </w:r>
      <w:r w:rsidR="00E76C98">
        <w:rPr>
          <w:rFonts w:ascii="Times" w:hAnsi="Times"/>
          <w:iCs/>
        </w:rPr>
        <w:t>)</w:t>
      </w:r>
      <w:r>
        <w:rPr>
          <w:rFonts w:ascii="Times" w:hAnsi="Times"/>
          <w:iCs/>
        </w:rPr>
        <w:t xml:space="preserve">, já </w:t>
      </w:r>
      <w:r w:rsidR="00F1668B">
        <w:rPr>
          <w:rFonts w:ascii="Times" w:hAnsi="Times"/>
          <w:iCs/>
        </w:rPr>
        <w:t>tal variável</w:t>
      </w:r>
      <w:r>
        <w:rPr>
          <w:rFonts w:ascii="Times" w:hAnsi="Times"/>
          <w:iCs/>
        </w:rPr>
        <w:t xml:space="preserve"> é binária, e </w:t>
      </w:r>
      <w:r>
        <w:rPr>
          <w:rFonts w:ascii="Times" w:hAnsi="Times"/>
          <w:iCs/>
        </w:rPr>
        <w:lastRenderedPageBreak/>
        <w:t>as observações – indivíduos – estão inseridos em diversos contextos diferentes. Nesse sentido, o modelo a ser utilizado controla os efeitos aleatórios representados pelas regiões nos respectivos países inseridos na análise. As div</w:t>
      </w:r>
      <w:r w:rsidR="004822DA">
        <w:rPr>
          <w:rFonts w:ascii="Times" w:hAnsi="Times"/>
          <w:iCs/>
        </w:rPr>
        <w:t>isões regionais são baseadas nas divisões do NUTS I (Nomenclature of Territorial Units for Statistics), que representa todos as mac</w:t>
      </w:r>
      <w:r w:rsidR="00F1668B">
        <w:rPr>
          <w:rFonts w:ascii="Times" w:hAnsi="Times"/>
          <w:iCs/>
        </w:rPr>
        <w:t xml:space="preserve">rorregiões dos países europeus. O número de unidades representados pelas regiões é 56. </w:t>
      </w:r>
      <w:r w:rsidR="00E76C98">
        <w:rPr>
          <w:rFonts w:ascii="Times" w:hAnsi="Times"/>
          <w:iCs/>
        </w:rPr>
        <w:t>A notação geral para os modelos é:</w:t>
      </w:r>
    </w:p>
    <w:p w14:paraId="0666BC08" w14:textId="77777777" w:rsidR="00E76C98" w:rsidRPr="00FB63BA" w:rsidRDefault="00E76C98" w:rsidP="00E76C98">
      <w:pPr>
        <w:jc w:val="center"/>
      </w:pPr>
      <m:oMathPara>
        <m:oMath>
          <m:r>
            <w:rPr>
              <w:rFonts w:ascii="Cambria Math" w:hAnsi="Cambria Math"/>
            </w:rPr>
            <m:t>Pi = P</m:t>
          </m:r>
          <m:d>
            <m:dPr>
              <m:ctrlPr>
                <w:rPr>
                  <w:rFonts w:ascii="Cambria Math" w:hAnsi="Cambria Math"/>
                  <w:i/>
                </w:rPr>
              </m:ctrlPr>
            </m:dPr>
            <m:e>
              <m:r>
                <w:rPr>
                  <w:rFonts w:ascii="Cambria Math" w:hAnsi="Cambria Math"/>
                </w:rPr>
                <m:t>Yi = 1</m:t>
              </m:r>
            </m:e>
          </m:d>
          <m:r>
            <w:rPr>
              <w:rFonts w:ascii="Cambria Math" w:hAnsi="Cambria Math"/>
            </w:rPr>
            <m:t>= Ʌ</m:t>
          </m:r>
          <m:d>
            <m:dPr>
              <m:ctrlPr>
                <w:rPr>
                  <w:rFonts w:ascii="Cambria Math" w:hAnsi="Cambria Math"/>
                  <w:i/>
                </w:rPr>
              </m:ctrlPr>
            </m:dPr>
            <m:e>
              <m:r>
                <w:rPr>
                  <w:rFonts w:ascii="Cambria Math" w:hAnsi="Cambria Math"/>
                </w:rPr>
                <m:t>α +</m:t>
              </m:r>
              <m:sSub>
                <m:sSubPr>
                  <m:ctrlPr>
                    <w:rPr>
                      <w:rFonts w:ascii="Cambria Math" w:hAnsi="Cambria Math"/>
                      <w:i/>
                    </w:rPr>
                  </m:ctrlPr>
                </m:sSubPr>
                <m:e>
                  <m:r>
                    <w:rPr>
                      <w:rFonts w:ascii="Cambria Math" w:hAnsi="Cambria Math"/>
                    </w:rPr>
                    <m:t>β</m:t>
                  </m:r>
                </m:e>
                <m:sub>
                  <m:r>
                    <w:rPr>
                      <w:rFonts w:ascii="Cambria Math" w:hAnsi="Cambria Math"/>
                    </w:rPr>
                    <m:t>1c</m:t>
                  </m:r>
                </m:sub>
              </m:sSub>
              <m:sSub>
                <m:sSubPr>
                  <m:ctrlPr>
                    <w:rPr>
                      <w:rFonts w:ascii="Cambria Math" w:hAnsi="Cambria Math"/>
                      <w:i/>
                    </w:rPr>
                  </m:ctrlPr>
                </m:sSubPr>
                <m:e>
                  <m:r>
                    <w:rPr>
                      <w:rFonts w:ascii="Cambria Math" w:hAnsi="Cambria Math"/>
                    </w:rPr>
                    <m:t>X</m:t>
                  </m:r>
                </m:e>
                <m:sub>
                  <m:r>
                    <w:rPr>
                      <w:rFonts w:ascii="Cambria Math" w:hAnsi="Cambria Math"/>
                    </w:rPr>
                    <m:t>1c</m:t>
                  </m:r>
                </m:sub>
              </m:sSub>
              <m:r>
                <w:rPr>
                  <w:rFonts w:ascii="Cambria Math" w:hAnsi="Cambria Math"/>
                </w:rPr>
                <m:t>i +</m:t>
              </m:r>
              <m:sSub>
                <m:sSubPr>
                  <m:ctrlPr>
                    <w:rPr>
                      <w:rFonts w:ascii="Cambria Math" w:hAnsi="Cambria Math"/>
                      <w:i/>
                    </w:rPr>
                  </m:ctrlPr>
                </m:sSubPr>
                <m:e>
                  <m:r>
                    <w:rPr>
                      <w:rFonts w:ascii="Cambria Math" w:hAnsi="Cambria Math"/>
                    </w:rPr>
                    <m:t>β</m:t>
                  </m:r>
                </m:e>
                <m:sub>
                  <m:r>
                    <w:rPr>
                      <w:rFonts w:ascii="Cambria Math" w:hAnsi="Cambria Math"/>
                    </w:rPr>
                    <m:t>nc</m:t>
                  </m:r>
                </m:sub>
              </m:sSub>
              <m:sSub>
                <m:sSubPr>
                  <m:ctrlPr>
                    <w:rPr>
                      <w:rFonts w:ascii="Cambria Math" w:hAnsi="Cambria Math"/>
                      <w:i/>
                    </w:rPr>
                  </m:ctrlPr>
                </m:sSubPr>
                <m:e>
                  <m:r>
                    <w:rPr>
                      <w:rFonts w:ascii="Cambria Math" w:hAnsi="Cambria Math"/>
                    </w:rPr>
                    <m:t>X</m:t>
                  </m:r>
                </m:e>
                <m:sub>
                  <m:r>
                    <w:rPr>
                      <w:rFonts w:ascii="Cambria Math" w:hAnsi="Cambria Math"/>
                    </w:rPr>
                    <m:t>nc</m:t>
                  </m:r>
                </m:sub>
              </m:sSub>
              <m:r>
                <w:rPr>
                  <w:rFonts w:ascii="Cambria Math" w:hAnsi="Cambria Math"/>
                </w:rPr>
                <m:t>i+ui</m:t>
              </m:r>
            </m:e>
          </m:d>
          <m:r>
            <w:rPr>
              <w:rFonts w:ascii="Cambria Math" w:hAnsi="Cambria Math"/>
            </w:rPr>
            <m:t>= Ʌ</m:t>
          </m:r>
          <m:d>
            <m:dPr>
              <m:ctrlPr>
                <w:rPr>
                  <w:rFonts w:ascii="Cambria Math" w:hAnsi="Cambria Math"/>
                  <w:i/>
                </w:rPr>
              </m:ctrlPr>
            </m:dPr>
            <m:e>
              <m:r>
                <w:rPr>
                  <w:rFonts w:ascii="Cambria Math" w:hAnsi="Cambria Math"/>
                </w:rPr>
                <m:t>Xiβ +ui</m:t>
              </m:r>
            </m:e>
          </m:d>
        </m:oMath>
      </m:oMathPara>
    </w:p>
    <w:p w14:paraId="2E482F16" w14:textId="77777777" w:rsidR="0045162B" w:rsidRPr="00BE7F5F" w:rsidRDefault="00E76C98" w:rsidP="0045162B">
      <w:pPr>
        <w:spacing w:line="360" w:lineRule="auto"/>
        <w:jc w:val="both"/>
        <w:rPr>
          <w:rFonts w:ascii="Times" w:hAnsi="Times"/>
          <w:iCs/>
        </w:rPr>
      </w:pPr>
      <w:r>
        <w:rPr>
          <w:rFonts w:ascii="Times" w:hAnsi="Times"/>
          <w:iCs/>
        </w:rPr>
        <w:t xml:space="preserve">onde </w:t>
      </w:r>
      <w:r>
        <w:rPr>
          <w:rFonts w:ascii="Times" w:hAnsi="Times"/>
          <w:i/>
          <w:iCs/>
        </w:rPr>
        <w:t>c</w:t>
      </w:r>
      <w:r>
        <w:rPr>
          <w:rFonts w:ascii="Times" w:hAnsi="Times"/>
          <w:iCs/>
        </w:rPr>
        <w:t xml:space="preserve"> representa o nível da região da qual o indivíduo entrevistado é habitante.</w:t>
      </w:r>
      <w:r w:rsidR="00BE7F5F">
        <w:rPr>
          <w:rFonts w:ascii="Times" w:hAnsi="Times"/>
          <w:iCs/>
        </w:rPr>
        <w:t xml:space="preserve"> Um dos testes de robustez que serão utilizados será a técnica desenvolvida por King e Zeng </w:t>
      </w:r>
      <w:r w:rsidR="009A2FCA">
        <w:rPr>
          <w:rFonts w:ascii="Times" w:hAnsi="Times"/>
          <w:iCs/>
        </w:rPr>
        <w:fldChar w:fldCharType="begin"/>
      </w:r>
      <w:r w:rsidR="009A2FCA">
        <w:rPr>
          <w:rFonts w:ascii="Times" w:hAnsi="Times"/>
          <w:iCs/>
        </w:rPr>
        <w:instrText xml:space="preserve"> ADDIN ZOTERO_ITEM CSL_CITATION {"citationID":"uh9jO125","properties":{"formattedCitation":"(2001a, 2001b)","plainCitation":"(2001a, 2001b)","noteIndex":0},"citationItems":[{"id":159,"uris":["http://zotero.org/users/local/kgFcOZWi/items/S424NHV5"],"uri":["http://zotero.org/users/local/kgFcOZWi/items/S424NHV5"],"itemData":{"id":159,"type":"article-journal","title":"Logistic Regression in Rare Events Data","page":"27","source":"Zotero","language":"en","author":[{"family":"King","given":"Gary"},{"family":"Zeng","given":"Langche"}],"issued":{"date-parts":[["2001"]]}},"suppress-author":true},{"id":161,"uris":["http://zotero.org/users/local/kgFcOZWi/items/N357SHJF"],"uri":["http://zotero.org/users/local/kgFcOZWi/items/N357SHJF"],"itemData":{"id":161,"type":"article-journal","title":"Explaining Rare Events in International Relations","container-title":"International Organization","page":"693-715","volume":"55","issue":"3","source":"Crossref","DOI":"10.1162/00208180152507597","ISSN":"15315088, 00208183","language":"en","author":[{"family":"King","given":"Gary"},{"family":"Zeng","given":"Langche"}],"issued":{"date-parts":[["2001",9,1]]}},"suppress-author":true}],"schema":"https://github.com/citation-style-language/schema/raw/master/csl-citation.json"} </w:instrText>
      </w:r>
      <w:r w:rsidR="009A2FCA">
        <w:rPr>
          <w:rFonts w:ascii="Times" w:hAnsi="Times"/>
          <w:iCs/>
        </w:rPr>
        <w:fldChar w:fldCharType="separate"/>
      </w:r>
      <w:r w:rsidR="009A2FCA" w:rsidRPr="009A2FCA">
        <w:rPr>
          <w:rFonts w:ascii="Times" w:hAnsi="Times" w:cs="Times"/>
        </w:rPr>
        <w:t>(2001a, 2001b)</w:t>
      </w:r>
      <w:r w:rsidR="009A2FCA">
        <w:rPr>
          <w:rFonts w:ascii="Times" w:hAnsi="Times"/>
          <w:iCs/>
        </w:rPr>
        <w:fldChar w:fldCharType="end"/>
      </w:r>
      <w:r w:rsidR="00BE7F5F">
        <w:rPr>
          <w:rFonts w:ascii="Times" w:hAnsi="Times"/>
          <w:iCs/>
        </w:rPr>
        <w:t xml:space="preserve"> denominada </w:t>
      </w:r>
      <w:r w:rsidR="00BE7F5F">
        <w:rPr>
          <w:rFonts w:ascii="Times" w:hAnsi="Times"/>
          <w:i/>
          <w:iCs/>
        </w:rPr>
        <w:t>relogit</w:t>
      </w:r>
      <w:r w:rsidR="00BE7F5F">
        <w:rPr>
          <w:rFonts w:ascii="Times" w:hAnsi="Times"/>
          <w:iCs/>
        </w:rPr>
        <w:t xml:space="preserve"> (rare events logit), que leva em consideração o número de ocorrências do evento </w:t>
      </w:r>
      <w:r w:rsidR="009A2FCA">
        <w:rPr>
          <w:rFonts w:ascii="Times" w:hAnsi="Times"/>
          <w:iCs/>
        </w:rPr>
        <w:t>(</w:t>
      </w:r>
      <m:oMath>
        <m:r>
          <m:rPr>
            <m:sty m:val="p"/>
          </m:rPr>
          <w:rPr>
            <w:rFonts w:ascii="Cambria Math" w:hAnsi="Cambria Math"/>
          </w:rPr>
          <m:t>Σ</m:t>
        </m:r>
        <m:r>
          <w:rPr>
            <w:rFonts w:ascii="Cambria Math" w:hAnsi="Cambria Math"/>
          </w:rPr>
          <m:t xml:space="preserve"> (y=1)</m:t>
        </m:r>
      </m:oMath>
      <w:r w:rsidR="009A2FCA">
        <w:rPr>
          <w:rFonts w:ascii="Times" w:hAnsi="Times"/>
          <w:iCs/>
        </w:rPr>
        <w:t xml:space="preserve">). </w:t>
      </w:r>
    </w:p>
    <w:p w14:paraId="224330F7" w14:textId="77777777" w:rsidR="0045162B" w:rsidRPr="00654489" w:rsidRDefault="007B5101" w:rsidP="007B5101">
      <w:pPr>
        <w:pStyle w:val="PargrafodaLista"/>
        <w:numPr>
          <w:ilvl w:val="0"/>
          <w:numId w:val="1"/>
        </w:numPr>
        <w:spacing w:line="360" w:lineRule="auto"/>
        <w:jc w:val="both"/>
        <w:rPr>
          <w:rFonts w:ascii="Times" w:hAnsi="Times"/>
          <w:b/>
          <w:iCs/>
          <w:sz w:val="28"/>
          <w:szCs w:val="28"/>
        </w:rPr>
      </w:pPr>
      <w:commentRangeStart w:id="452"/>
      <w:r w:rsidRPr="00654489">
        <w:rPr>
          <w:rFonts w:ascii="Times" w:hAnsi="Times"/>
          <w:b/>
          <w:iCs/>
          <w:sz w:val="28"/>
          <w:szCs w:val="28"/>
        </w:rPr>
        <w:t>Capítulos</w:t>
      </w:r>
      <w:commentRangeEnd w:id="452"/>
      <w:r w:rsidR="00D05244">
        <w:rPr>
          <w:rStyle w:val="Refdecomentrio"/>
        </w:rPr>
        <w:commentReference w:id="452"/>
      </w:r>
    </w:p>
    <w:p w14:paraId="06BA42A2" w14:textId="47664D1E" w:rsidR="007B5101" w:rsidDel="003E2BEE" w:rsidRDefault="007B5101" w:rsidP="007B5101">
      <w:pPr>
        <w:pStyle w:val="PargrafodaLista"/>
        <w:numPr>
          <w:ilvl w:val="1"/>
          <w:numId w:val="1"/>
        </w:numPr>
        <w:spacing w:line="360" w:lineRule="auto"/>
        <w:jc w:val="both"/>
        <w:rPr>
          <w:del w:id="453" w:author="Lucas Borba" w:date="2019-04-09T15:21:00Z"/>
          <w:rFonts w:ascii="Times" w:hAnsi="Times"/>
          <w:iCs/>
        </w:rPr>
      </w:pPr>
      <w:r>
        <w:rPr>
          <w:rFonts w:ascii="Times" w:hAnsi="Times"/>
          <w:iCs/>
        </w:rPr>
        <w:t xml:space="preserve"> </w:t>
      </w:r>
      <w:commentRangeStart w:id="454"/>
      <w:r>
        <w:rPr>
          <w:rFonts w:ascii="Times" w:hAnsi="Times"/>
          <w:iCs/>
        </w:rPr>
        <w:t>A ascensão da direita radical na Europa</w:t>
      </w:r>
      <w:ins w:id="455" w:author="Lucas Borba" w:date="2019-04-09T15:21:00Z">
        <w:r w:rsidR="003E2BEE">
          <w:rPr>
            <w:rFonts w:ascii="Times" w:hAnsi="Times"/>
            <w:iCs/>
          </w:rPr>
          <w:t xml:space="preserve"> +</w:t>
        </w:r>
      </w:ins>
    </w:p>
    <w:p w14:paraId="329AFE98" w14:textId="77777777" w:rsidR="007B5101" w:rsidRPr="003E2BEE" w:rsidRDefault="007B5101" w:rsidP="003E2BEE">
      <w:pPr>
        <w:pStyle w:val="PargrafodaLista"/>
        <w:numPr>
          <w:ilvl w:val="1"/>
          <w:numId w:val="1"/>
        </w:numPr>
        <w:spacing w:line="360" w:lineRule="auto"/>
        <w:jc w:val="both"/>
        <w:rPr>
          <w:rFonts w:ascii="Times" w:hAnsi="Times"/>
          <w:iCs/>
          <w:rPrChange w:id="456" w:author="Lucas Borba" w:date="2019-04-09T15:21:00Z">
            <w:rPr/>
          </w:rPrChange>
        </w:rPr>
      </w:pPr>
      <w:del w:id="457" w:author="Lucas Borba" w:date="2019-04-09T15:21:00Z">
        <w:r w:rsidRPr="003E2BEE" w:rsidDel="003E2BEE">
          <w:rPr>
            <w:rFonts w:ascii="Times" w:hAnsi="Times"/>
            <w:iCs/>
            <w:rPrChange w:id="458" w:author="Lucas Borba" w:date="2019-04-09T15:21:00Z">
              <w:rPr/>
            </w:rPrChange>
          </w:rPr>
          <w:delText xml:space="preserve"> </w:delText>
        </w:r>
      </w:del>
      <w:r w:rsidRPr="003E2BEE">
        <w:rPr>
          <w:rFonts w:ascii="Times" w:hAnsi="Times"/>
          <w:iCs/>
          <w:rPrChange w:id="459" w:author="Lucas Borba" w:date="2019-04-09T15:21:00Z">
            <w:rPr/>
          </w:rPrChange>
        </w:rPr>
        <w:t>Conceituando a família partidária: história, ideologia e conteúdo programático</w:t>
      </w:r>
      <w:commentRangeEnd w:id="454"/>
      <w:r w:rsidR="003E2BEE">
        <w:rPr>
          <w:rStyle w:val="Refdecomentrio"/>
        </w:rPr>
        <w:commentReference w:id="454"/>
      </w:r>
    </w:p>
    <w:p w14:paraId="7F25DA77" w14:textId="77777777" w:rsidR="007B5101" w:rsidRDefault="007B5101" w:rsidP="007B5101">
      <w:pPr>
        <w:pStyle w:val="PargrafodaLista"/>
        <w:numPr>
          <w:ilvl w:val="1"/>
          <w:numId w:val="1"/>
        </w:numPr>
        <w:spacing w:line="360" w:lineRule="auto"/>
        <w:jc w:val="both"/>
        <w:rPr>
          <w:rFonts w:ascii="Times" w:hAnsi="Times"/>
          <w:iCs/>
        </w:rPr>
      </w:pPr>
      <w:r>
        <w:rPr>
          <w:rFonts w:ascii="Times" w:hAnsi="Times"/>
          <w:iCs/>
        </w:rPr>
        <w:t xml:space="preserve"> Explicações para o crescimento de uma ideologia do ressentimento</w:t>
      </w:r>
    </w:p>
    <w:p w14:paraId="6A3B11D8" w14:textId="6BFACF83" w:rsidR="007B5101" w:rsidRDefault="007B5101" w:rsidP="007B5101">
      <w:pPr>
        <w:pStyle w:val="PargrafodaLista"/>
        <w:numPr>
          <w:ilvl w:val="1"/>
          <w:numId w:val="1"/>
        </w:numPr>
        <w:spacing w:line="360" w:lineRule="auto"/>
        <w:jc w:val="both"/>
        <w:rPr>
          <w:ins w:id="460" w:author="Lucas Borba" w:date="2019-04-09T15:20:00Z"/>
          <w:rFonts w:ascii="Times" w:hAnsi="Times"/>
          <w:iCs/>
        </w:rPr>
      </w:pPr>
      <w:r>
        <w:rPr>
          <w:rFonts w:ascii="Times" w:hAnsi="Times"/>
          <w:iCs/>
        </w:rPr>
        <w:t xml:space="preserve"> </w:t>
      </w:r>
      <w:del w:id="461" w:author="Lucas Borba" w:date="2019-04-09T15:20:00Z">
        <w:r w:rsidDel="003E2BEE">
          <w:rPr>
            <w:rFonts w:ascii="Times" w:hAnsi="Times"/>
            <w:iCs/>
          </w:rPr>
          <w:delText>Resultados e conclusões</w:delText>
        </w:r>
      </w:del>
      <w:ins w:id="462" w:author="Lucas Borba" w:date="2019-04-09T15:20:00Z">
        <w:r w:rsidR="003E2BEE">
          <w:rPr>
            <w:rFonts w:ascii="Times" w:hAnsi="Times"/>
            <w:iCs/>
          </w:rPr>
          <w:t>Dados e métodos</w:t>
        </w:r>
      </w:ins>
      <w:ins w:id="463" w:author="Lucas Borba" w:date="2019-04-09T15:21:00Z">
        <w:r w:rsidR="003E2BEE">
          <w:rPr>
            <w:rFonts w:ascii="Times" w:hAnsi="Times"/>
            <w:iCs/>
          </w:rPr>
          <w:t xml:space="preserve"> – análise large-n</w:t>
        </w:r>
      </w:ins>
    </w:p>
    <w:p w14:paraId="70AB6CE5" w14:textId="1ABA4C9C" w:rsidR="003E2BEE" w:rsidRDefault="003E2BEE" w:rsidP="007B5101">
      <w:pPr>
        <w:pStyle w:val="PargrafodaLista"/>
        <w:numPr>
          <w:ilvl w:val="1"/>
          <w:numId w:val="1"/>
        </w:numPr>
        <w:spacing w:line="360" w:lineRule="auto"/>
        <w:jc w:val="both"/>
        <w:rPr>
          <w:rFonts w:ascii="Times" w:hAnsi="Times"/>
          <w:iCs/>
        </w:rPr>
      </w:pPr>
      <w:ins w:id="464" w:author="Lucas Borba" w:date="2019-04-09T15:20:00Z">
        <w:r>
          <w:rPr>
            <w:rFonts w:ascii="Times" w:hAnsi="Times"/>
            <w:iCs/>
          </w:rPr>
          <w:t>Estudo de caso</w:t>
        </w:r>
      </w:ins>
    </w:p>
    <w:p w14:paraId="77288D2B" w14:textId="77777777" w:rsidR="007B5101" w:rsidRDefault="007B5101" w:rsidP="007B5101">
      <w:pPr>
        <w:pStyle w:val="PargrafodaLista"/>
        <w:spacing w:line="360" w:lineRule="auto"/>
        <w:jc w:val="both"/>
        <w:rPr>
          <w:rFonts w:ascii="Times" w:hAnsi="Times"/>
          <w:iCs/>
        </w:rPr>
      </w:pPr>
    </w:p>
    <w:p w14:paraId="69BC9491" w14:textId="77777777" w:rsidR="007B5101" w:rsidRDefault="007B5101" w:rsidP="007B5101">
      <w:pPr>
        <w:pStyle w:val="PargrafodaLista"/>
        <w:numPr>
          <w:ilvl w:val="0"/>
          <w:numId w:val="1"/>
        </w:numPr>
        <w:spacing w:line="360" w:lineRule="auto"/>
        <w:jc w:val="both"/>
        <w:rPr>
          <w:rFonts w:ascii="Times" w:hAnsi="Times"/>
          <w:b/>
          <w:iCs/>
          <w:sz w:val="28"/>
          <w:szCs w:val="28"/>
        </w:rPr>
      </w:pPr>
      <w:commentRangeStart w:id="465"/>
      <w:r w:rsidRPr="007B5101">
        <w:rPr>
          <w:rFonts w:ascii="Times" w:hAnsi="Times"/>
          <w:b/>
          <w:iCs/>
          <w:sz w:val="28"/>
          <w:szCs w:val="28"/>
        </w:rPr>
        <w:t>Cronograma</w:t>
      </w:r>
      <w:commentRangeEnd w:id="465"/>
      <w:r w:rsidR="00D05244">
        <w:rPr>
          <w:rStyle w:val="Refdecomentrio"/>
        </w:rPr>
        <w:commentReference w:id="465"/>
      </w:r>
    </w:p>
    <w:tbl>
      <w:tblPr>
        <w:tblStyle w:val="Tabelacomgrade"/>
        <w:tblW w:w="0" w:type="auto"/>
        <w:tblLook w:val="04A0" w:firstRow="1" w:lastRow="0" w:firstColumn="1" w:lastColumn="0" w:noHBand="0" w:noVBand="1"/>
      </w:tblPr>
      <w:tblGrid>
        <w:gridCol w:w="1087"/>
        <w:gridCol w:w="1137"/>
        <w:gridCol w:w="1166"/>
        <w:gridCol w:w="1051"/>
        <w:gridCol w:w="1051"/>
        <w:gridCol w:w="1051"/>
        <w:gridCol w:w="1225"/>
        <w:gridCol w:w="726"/>
      </w:tblGrid>
      <w:tr w:rsidR="007B5101" w:rsidRPr="007B5101" w14:paraId="6B9B7705" w14:textId="77777777" w:rsidTr="007B5101">
        <w:tc>
          <w:tcPr>
            <w:tcW w:w="1038" w:type="dxa"/>
          </w:tcPr>
          <w:p w14:paraId="029C78E3"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Atividades/</w:t>
            </w:r>
          </w:p>
          <w:p w14:paraId="47D659C2"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Meses</w:t>
            </w:r>
          </w:p>
        </w:tc>
        <w:tc>
          <w:tcPr>
            <w:tcW w:w="1303" w:type="dxa"/>
          </w:tcPr>
          <w:p w14:paraId="053E314A"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Revisão de literatura</w:t>
            </w:r>
          </w:p>
        </w:tc>
        <w:tc>
          <w:tcPr>
            <w:tcW w:w="922" w:type="dxa"/>
          </w:tcPr>
          <w:p w14:paraId="3DF584C7" w14:textId="6CFA6DFD"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Dados</w:t>
            </w:r>
            <w:ins w:id="466" w:author="Lucas Borba" w:date="2019-04-09T15:17:00Z">
              <w:r w:rsidR="00925652">
                <w:rPr>
                  <w:rFonts w:ascii="Times" w:hAnsi="Times"/>
                  <w:b/>
                  <w:iCs/>
                  <w:sz w:val="18"/>
                  <w:szCs w:val="18"/>
                </w:rPr>
                <w:t xml:space="preserve"> – análise exploratória e testes iniciais</w:t>
              </w:r>
            </w:ins>
          </w:p>
        </w:tc>
        <w:tc>
          <w:tcPr>
            <w:tcW w:w="1201" w:type="dxa"/>
          </w:tcPr>
          <w:p w14:paraId="0EF3962B"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Capítulo 1</w:t>
            </w:r>
          </w:p>
        </w:tc>
        <w:tc>
          <w:tcPr>
            <w:tcW w:w="1201" w:type="dxa"/>
          </w:tcPr>
          <w:p w14:paraId="31D4BB3A"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Capítulo 2</w:t>
            </w:r>
          </w:p>
        </w:tc>
        <w:tc>
          <w:tcPr>
            <w:tcW w:w="1201" w:type="dxa"/>
          </w:tcPr>
          <w:p w14:paraId="491F5E1C"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Capítulo 3</w:t>
            </w:r>
          </w:p>
        </w:tc>
        <w:tc>
          <w:tcPr>
            <w:tcW w:w="1406" w:type="dxa"/>
          </w:tcPr>
          <w:p w14:paraId="536A414C"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Capítulo 4 e conclusões</w:t>
            </w:r>
          </w:p>
        </w:tc>
        <w:tc>
          <w:tcPr>
            <w:tcW w:w="222" w:type="dxa"/>
          </w:tcPr>
          <w:p w14:paraId="2E57D461" w14:textId="77777777" w:rsidR="007B5101" w:rsidRPr="007B5101" w:rsidRDefault="007B5101" w:rsidP="007B5101">
            <w:pPr>
              <w:spacing w:line="360" w:lineRule="auto"/>
              <w:jc w:val="both"/>
              <w:rPr>
                <w:rFonts w:ascii="Times" w:hAnsi="Times"/>
                <w:b/>
                <w:iCs/>
                <w:sz w:val="18"/>
                <w:szCs w:val="18"/>
              </w:rPr>
            </w:pPr>
            <w:r w:rsidRPr="007B5101">
              <w:rPr>
                <w:rFonts w:ascii="Times" w:hAnsi="Times"/>
                <w:b/>
                <w:iCs/>
                <w:sz w:val="18"/>
                <w:szCs w:val="18"/>
              </w:rPr>
              <w:t>Defesa</w:t>
            </w:r>
          </w:p>
          <w:p w14:paraId="7A7B69EC" w14:textId="77777777" w:rsidR="007B5101" w:rsidRPr="007B5101" w:rsidRDefault="007B5101" w:rsidP="007B5101">
            <w:pPr>
              <w:spacing w:line="360" w:lineRule="auto"/>
              <w:jc w:val="both"/>
              <w:rPr>
                <w:rFonts w:ascii="Times" w:hAnsi="Times"/>
                <w:b/>
                <w:iCs/>
                <w:sz w:val="18"/>
                <w:szCs w:val="18"/>
              </w:rPr>
            </w:pPr>
          </w:p>
        </w:tc>
      </w:tr>
      <w:tr w:rsidR="007B5101" w:rsidRPr="007B5101" w14:paraId="58A77132" w14:textId="77777777" w:rsidTr="007B5101">
        <w:tc>
          <w:tcPr>
            <w:tcW w:w="1038" w:type="dxa"/>
          </w:tcPr>
          <w:p w14:paraId="4631F76C" w14:textId="20758F3F" w:rsidR="007B5101" w:rsidRPr="007B5101" w:rsidRDefault="007B5101" w:rsidP="007B5101">
            <w:pPr>
              <w:spacing w:line="360" w:lineRule="auto"/>
              <w:jc w:val="both"/>
              <w:rPr>
                <w:rFonts w:ascii="Times" w:hAnsi="Times"/>
                <w:iCs/>
                <w:sz w:val="18"/>
                <w:szCs w:val="18"/>
              </w:rPr>
            </w:pPr>
            <w:r>
              <w:rPr>
                <w:rFonts w:ascii="Times" w:hAnsi="Times"/>
                <w:iCs/>
                <w:sz w:val="18"/>
                <w:szCs w:val="18"/>
              </w:rPr>
              <w:t>0</w:t>
            </w:r>
            <w:ins w:id="467" w:author="Lucas Borba" w:date="2019-04-09T15:16:00Z">
              <w:r w:rsidR="00925652">
                <w:rPr>
                  <w:rFonts w:ascii="Times" w:hAnsi="Times"/>
                  <w:iCs/>
                  <w:sz w:val="18"/>
                  <w:szCs w:val="18"/>
                </w:rPr>
                <w:t>5</w:t>
              </w:r>
            </w:ins>
            <w:del w:id="468" w:author="Lucas Borba" w:date="2019-04-09T15:16:00Z">
              <w:r w:rsidDel="00925652">
                <w:rPr>
                  <w:rFonts w:ascii="Times" w:hAnsi="Times"/>
                  <w:iCs/>
                  <w:sz w:val="18"/>
                  <w:szCs w:val="18"/>
                </w:rPr>
                <w:delText>6</w:delText>
              </w:r>
            </w:del>
            <w:r>
              <w:rPr>
                <w:rFonts w:ascii="Times" w:hAnsi="Times"/>
                <w:iCs/>
                <w:sz w:val="18"/>
                <w:szCs w:val="18"/>
              </w:rPr>
              <w:t>/19</w:t>
            </w:r>
          </w:p>
        </w:tc>
        <w:tc>
          <w:tcPr>
            <w:tcW w:w="1303" w:type="dxa"/>
          </w:tcPr>
          <w:p w14:paraId="05EDC6C6"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922" w:type="dxa"/>
          </w:tcPr>
          <w:p w14:paraId="0DEF59EC" w14:textId="77777777" w:rsidR="007B5101" w:rsidRPr="007B5101" w:rsidRDefault="007B5101" w:rsidP="007B5101">
            <w:pPr>
              <w:spacing w:line="360" w:lineRule="auto"/>
              <w:jc w:val="both"/>
              <w:rPr>
                <w:rFonts w:ascii="Times" w:hAnsi="Times"/>
                <w:b/>
                <w:iCs/>
                <w:sz w:val="18"/>
                <w:szCs w:val="18"/>
              </w:rPr>
            </w:pPr>
          </w:p>
        </w:tc>
        <w:tc>
          <w:tcPr>
            <w:tcW w:w="1201" w:type="dxa"/>
          </w:tcPr>
          <w:p w14:paraId="32596ADB" w14:textId="77777777" w:rsidR="007B5101" w:rsidRPr="007B5101" w:rsidRDefault="007B5101" w:rsidP="007B5101">
            <w:pPr>
              <w:spacing w:line="360" w:lineRule="auto"/>
              <w:jc w:val="both"/>
              <w:rPr>
                <w:rFonts w:ascii="Times" w:hAnsi="Times"/>
                <w:b/>
                <w:iCs/>
                <w:sz w:val="18"/>
                <w:szCs w:val="18"/>
              </w:rPr>
            </w:pPr>
          </w:p>
        </w:tc>
        <w:tc>
          <w:tcPr>
            <w:tcW w:w="1201" w:type="dxa"/>
          </w:tcPr>
          <w:p w14:paraId="2B652F46" w14:textId="77777777" w:rsidR="007B5101" w:rsidRPr="007B5101" w:rsidRDefault="007B5101" w:rsidP="007B5101">
            <w:pPr>
              <w:spacing w:line="360" w:lineRule="auto"/>
              <w:jc w:val="both"/>
              <w:rPr>
                <w:rFonts w:ascii="Times" w:hAnsi="Times"/>
                <w:b/>
                <w:iCs/>
                <w:sz w:val="18"/>
                <w:szCs w:val="18"/>
              </w:rPr>
            </w:pPr>
          </w:p>
        </w:tc>
        <w:tc>
          <w:tcPr>
            <w:tcW w:w="1201" w:type="dxa"/>
          </w:tcPr>
          <w:p w14:paraId="63D3507E" w14:textId="77777777" w:rsidR="007B5101" w:rsidRPr="007B5101" w:rsidRDefault="007B5101" w:rsidP="007B5101">
            <w:pPr>
              <w:spacing w:line="360" w:lineRule="auto"/>
              <w:jc w:val="both"/>
              <w:rPr>
                <w:rFonts w:ascii="Times" w:hAnsi="Times"/>
                <w:b/>
                <w:iCs/>
                <w:sz w:val="18"/>
                <w:szCs w:val="18"/>
              </w:rPr>
            </w:pPr>
          </w:p>
        </w:tc>
        <w:tc>
          <w:tcPr>
            <w:tcW w:w="1406" w:type="dxa"/>
          </w:tcPr>
          <w:p w14:paraId="3CC3D73A" w14:textId="77777777" w:rsidR="007B5101" w:rsidRPr="007B5101" w:rsidRDefault="007B5101" w:rsidP="007B5101">
            <w:pPr>
              <w:spacing w:line="360" w:lineRule="auto"/>
              <w:jc w:val="both"/>
              <w:rPr>
                <w:rFonts w:ascii="Times" w:hAnsi="Times"/>
                <w:b/>
                <w:iCs/>
                <w:sz w:val="18"/>
                <w:szCs w:val="18"/>
              </w:rPr>
            </w:pPr>
          </w:p>
        </w:tc>
        <w:tc>
          <w:tcPr>
            <w:tcW w:w="222" w:type="dxa"/>
          </w:tcPr>
          <w:p w14:paraId="4024A3A9" w14:textId="77777777" w:rsidR="007B5101" w:rsidRPr="007B5101" w:rsidRDefault="007B5101" w:rsidP="007B5101">
            <w:pPr>
              <w:spacing w:line="360" w:lineRule="auto"/>
              <w:jc w:val="both"/>
              <w:rPr>
                <w:rFonts w:ascii="Times" w:hAnsi="Times"/>
                <w:b/>
                <w:iCs/>
                <w:sz w:val="18"/>
                <w:szCs w:val="18"/>
              </w:rPr>
            </w:pPr>
          </w:p>
        </w:tc>
      </w:tr>
      <w:tr w:rsidR="007B5101" w:rsidRPr="007B5101" w14:paraId="6B3CA30B" w14:textId="77777777" w:rsidTr="007B5101">
        <w:tc>
          <w:tcPr>
            <w:tcW w:w="1038" w:type="dxa"/>
          </w:tcPr>
          <w:p w14:paraId="2AAE6D19" w14:textId="590530E9"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0</w:t>
            </w:r>
            <w:ins w:id="469" w:author="Lucas Borba" w:date="2019-04-09T15:16:00Z">
              <w:r w:rsidR="00925652">
                <w:rPr>
                  <w:rFonts w:ascii="Times" w:hAnsi="Times"/>
                  <w:iCs/>
                  <w:sz w:val="18"/>
                  <w:szCs w:val="18"/>
                </w:rPr>
                <w:t>6</w:t>
              </w:r>
            </w:ins>
            <w:del w:id="470" w:author="Lucas Borba" w:date="2019-04-09T15:16:00Z">
              <w:r w:rsidRPr="007B5101" w:rsidDel="00925652">
                <w:rPr>
                  <w:rFonts w:ascii="Times" w:hAnsi="Times"/>
                  <w:iCs/>
                  <w:sz w:val="18"/>
                  <w:szCs w:val="18"/>
                </w:rPr>
                <w:delText>7</w:delText>
              </w:r>
            </w:del>
            <w:r w:rsidRPr="007B5101">
              <w:rPr>
                <w:rFonts w:ascii="Times" w:hAnsi="Times"/>
                <w:iCs/>
                <w:sz w:val="18"/>
                <w:szCs w:val="18"/>
              </w:rPr>
              <w:t>/19</w:t>
            </w:r>
          </w:p>
        </w:tc>
        <w:tc>
          <w:tcPr>
            <w:tcW w:w="1303" w:type="dxa"/>
          </w:tcPr>
          <w:p w14:paraId="009C1B12"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922" w:type="dxa"/>
          </w:tcPr>
          <w:p w14:paraId="7FC743D9" w14:textId="77777777" w:rsidR="007B5101" w:rsidRPr="007B5101" w:rsidRDefault="007B5101" w:rsidP="007B5101">
            <w:pPr>
              <w:spacing w:line="360" w:lineRule="auto"/>
              <w:jc w:val="both"/>
              <w:rPr>
                <w:rFonts w:ascii="Times" w:hAnsi="Times"/>
                <w:b/>
                <w:iCs/>
                <w:sz w:val="18"/>
                <w:szCs w:val="18"/>
              </w:rPr>
            </w:pPr>
          </w:p>
        </w:tc>
        <w:tc>
          <w:tcPr>
            <w:tcW w:w="1201" w:type="dxa"/>
          </w:tcPr>
          <w:p w14:paraId="1A82D286" w14:textId="77777777" w:rsidR="007B5101" w:rsidRPr="007B5101" w:rsidRDefault="007B5101" w:rsidP="007B5101">
            <w:pPr>
              <w:spacing w:line="360" w:lineRule="auto"/>
              <w:jc w:val="both"/>
              <w:rPr>
                <w:rFonts w:ascii="Times" w:hAnsi="Times"/>
                <w:b/>
                <w:iCs/>
                <w:sz w:val="18"/>
                <w:szCs w:val="18"/>
              </w:rPr>
            </w:pPr>
          </w:p>
        </w:tc>
        <w:tc>
          <w:tcPr>
            <w:tcW w:w="1201" w:type="dxa"/>
          </w:tcPr>
          <w:p w14:paraId="27D312E8" w14:textId="77777777" w:rsidR="007B5101" w:rsidRPr="007B5101" w:rsidRDefault="007B5101" w:rsidP="007B5101">
            <w:pPr>
              <w:spacing w:line="360" w:lineRule="auto"/>
              <w:jc w:val="both"/>
              <w:rPr>
                <w:rFonts w:ascii="Times" w:hAnsi="Times"/>
                <w:b/>
                <w:iCs/>
                <w:sz w:val="18"/>
                <w:szCs w:val="18"/>
              </w:rPr>
            </w:pPr>
          </w:p>
        </w:tc>
        <w:tc>
          <w:tcPr>
            <w:tcW w:w="1201" w:type="dxa"/>
          </w:tcPr>
          <w:p w14:paraId="678918E8" w14:textId="77777777" w:rsidR="007B5101" w:rsidRPr="007B5101" w:rsidRDefault="007B5101" w:rsidP="007B5101">
            <w:pPr>
              <w:spacing w:line="360" w:lineRule="auto"/>
              <w:jc w:val="both"/>
              <w:rPr>
                <w:rFonts w:ascii="Times" w:hAnsi="Times"/>
                <w:b/>
                <w:iCs/>
                <w:sz w:val="18"/>
                <w:szCs w:val="18"/>
              </w:rPr>
            </w:pPr>
          </w:p>
        </w:tc>
        <w:tc>
          <w:tcPr>
            <w:tcW w:w="1406" w:type="dxa"/>
          </w:tcPr>
          <w:p w14:paraId="118D7931" w14:textId="77777777" w:rsidR="007B5101" w:rsidRPr="007B5101" w:rsidRDefault="007B5101" w:rsidP="007B5101">
            <w:pPr>
              <w:spacing w:line="360" w:lineRule="auto"/>
              <w:jc w:val="both"/>
              <w:rPr>
                <w:rFonts w:ascii="Times" w:hAnsi="Times"/>
                <w:b/>
                <w:iCs/>
                <w:sz w:val="18"/>
                <w:szCs w:val="18"/>
              </w:rPr>
            </w:pPr>
          </w:p>
        </w:tc>
        <w:tc>
          <w:tcPr>
            <w:tcW w:w="222" w:type="dxa"/>
          </w:tcPr>
          <w:p w14:paraId="7B6EF868" w14:textId="77777777" w:rsidR="007B5101" w:rsidRPr="007B5101" w:rsidRDefault="007B5101" w:rsidP="007B5101">
            <w:pPr>
              <w:spacing w:line="360" w:lineRule="auto"/>
              <w:jc w:val="both"/>
              <w:rPr>
                <w:rFonts w:ascii="Times" w:hAnsi="Times"/>
                <w:b/>
                <w:iCs/>
                <w:sz w:val="18"/>
                <w:szCs w:val="18"/>
              </w:rPr>
            </w:pPr>
          </w:p>
        </w:tc>
      </w:tr>
      <w:tr w:rsidR="007B5101" w:rsidRPr="007B5101" w14:paraId="14F2DE09" w14:textId="77777777" w:rsidTr="007B5101">
        <w:tc>
          <w:tcPr>
            <w:tcW w:w="1038" w:type="dxa"/>
          </w:tcPr>
          <w:p w14:paraId="1047C12E" w14:textId="3732505C"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0</w:t>
            </w:r>
            <w:ins w:id="471" w:author="Lucas Borba" w:date="2019-04-09T15:16:00Z">
              <w:r w:rsidR="00925652">
                <w:rPr>
                  <w:rFonts w:ascii="Times" w:hAnsi="Times"/>
                  <w:iCs/>
                  <w:sz w:val="18"/>
                  <w:szCs w:val="18"/>
                </w:rPr>
                <w:t>7</w:t>
              </w:r>
            </w:ins>
            <w:del w:id="472" w:author="Lucas Borba" w:date="2019-04-09T15:16:00Z">
              <w:r w:rsidRPr="007B5101" w:rsidDel="00925652">
                <w:rPr>
                  <w:rFonts w:ascii="Times" w:hAnsi="Times"/>
                  <w:iCs/>
                  <w:sz w:val="18"/>
                  <w:szCs w:val="18"/>
                </w:rPr>
                <w:delText>8</w:delText>
              </w:r>
            </w:del>
            <w:r w:rsidRPr="007B5101">
              <w:rPr>
                <w:rFonts w:ascii="Times" w:hAnsi="Times"/>
                <w:iCs/>
                <w:sz w:val="18"/>
                <w:szCs w:val="18"/>
              </w:rPr>
              <w:t>/19</w:t>
            </w:r>
          </w:p>
        </w:tc>
        <w:tc>
          <w:tcPr>
            <w:tcW w:w="1303" w:type="dxa"/>
          </w:tcPr>
          <w:p w14:paraId="2BCAAFA5"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c>
          <w:tcPr>
            <w:tcW w:w="922" w:type="dxa"/>
          </w:tcPr>
          <w:p w14:paraId="19C10DAF" w14:textId="0E2FEE25" w:rsidR="007B5101" w:rsidRPr="007B5101" w:rsidRDefault="00925652" w:rsidP="007B5101">
            <w:pPr>
              <w:spacing w:line="360" w:lineRule="auto"/>
              <w:jc w:val="both"/>
              <w:rPr>
                <w:rFonts w:ascii="Times" w:hAnsi="Times"/>
                <w:b/>
                <w:iCs/>
                <w:sz w:val="18"/>
                <w:szCs w:val="18"/>
              </w:rPr>
            </w:pPr>
            <w:ins w:id="473" w:author="Lucas Borba" w:date="2019-04-09T15:16:00Z">
              <w:r>
                <w:rPr>
                  <w:rFonts w:ascii="Times" w:hAnsi="Times"/>
                  <w:b/>
                  <w:iCs/>
                  <w:sz w:val="18"/>
                  <w:szCs w:val="18"/>
                </w:rPr>
                <w:t>X</w:t>
              </w:r>
            </w:ins>
          </w:p>
        </w:tc>
        <w:tc>
          <w:tcPr>
            <w:tcW w:w="1201" w:type="dxa"/>
          </w:tcPr>
          <w:p w14:paraId="1E36A3A8" w14:textId="77777777" w:rsidR="007B5101" w:rsidRPr="007B5101" w:rsidRDefault="007B5101" w:rsidP="007B5101">
            <w:pPr>
              <w:spacing w:line="360" w:lineRule="auto"/>
              <w:jc w:val="both"/>
              <w:rPr>
                <w:rFonts w:ascii="Times" w:hAnsi="Times"/>
                <w:b/>
                <w:iCs/>
                <w:sz w:val="18"/>
                <w:szCs w:val="18"/>
              </w:rPr>
            </w:pPr>
          </w:p>
        </w:tc>
        <w:tc>
          <w:tcPr>
            <w:tcW w:w="1201" w:type="dxa"/>
          </w:tcPr>
          <w:p w14:paraId="31311689" w14:textId="77777777" w:rsidR="007B5101" w:rsidRPr="007B5101" w:rsidRDefault="007B5101" w:rsidP="007B5101">
            <w:pPr>
              <w:spacing w:line="360" w:lineRule="auto"/>
              <w:jc w:val="both"/>
              <w:rPr>
                <w:rFonts w:ascii="Times" w:hAnsi="Times"/>
                <w:b/>
                <w:iCs/>
                <w:sz w:val="18"/>
                <w:szCs w:val="18"/>
              </w:rPr>
            </w:pPr>
          </w:p>
        </w:tc>
        <w:tc>
          <w:tcPr>
            <w:tcW w:w="1201" w:type="dxa"/>
          </w:tcPr>
          <w:p w14:paraId="433A4994" w14:textId="77777777" w:rsidR="007B5101" w:rsidRPr="007B5101" w:rsidRDefault="007B5101" w:rsidP="007B5101">
            <w:pPr>
              <w:spacing w:line="360" w:lineRule="auto"/>
              <w:jc w:val="both"/>
              <w:rPr>
                <w:rFonts w:ascii="Times" w:hAnsi="Times"/>
                <w:b/>
                <w:iCs/>
                <w:sz w:val="18"/>
                <w:szCs w:val="18"/>
              </w:rPr>
            </w:pPr>
          </w:p>
        </w:tc>
        <w:tc>
          <w:tcPr>
            <w:tcW w:w="1406" w:type="dxa"/>
          </w:tcPr>
          <w:p w14:paraId="2E259B5E" w14:textId="77777777" w:rsidR="007B5101" w:rsidRPr="007B5101" w:rsidRDefault="007B5101" w:rsidP="007B5101">
            <w:pPr>
              <w:spacing w:line="360" w:lineRule="auto"/>
              <w:jc w:val="both"/>
              <w:rPr>
                <w:rFonts w:ascii="Times" w:hAnsi="Times"/>
                <w:b/>
                <w:iCs/>
                <w:sz w:val="18"/>
                <w:szCs w:val="18"/>
              </w:rPr>
            </w:pPr>
          </w:p>
        </w:tc>
        <w:tc>
          <w:tcPr>
            <w:tcW w:w="222" w:type="dxa"/>
          </w:tcPr>
          <w:p w14:paraId="73C62E80" w14:textId="77777777" w:rsidR="007B5101" w:rsidRPr="007B5101" w:rsidRDefault="007B5101" w:rsidP="007B5101">
            <w:pPr>
              <w:spacing w:line="360" w:lineRule="auto"/>
              <w:jc w:val="both"/>
              <w:rPr>
                <w:rFonts w:ascii="Times" w:hAnsi="Times"/>
                <w:b/>
                <w:iCs/>
                <w:sz w:val="18"/>
                <w:szCs w:val="18"/>
              </w:rPr>
            </w:pPr>
          </w:p>
        </w:tc>
      </w:tr>
      <w:tr w:rsidR="007B5101" w:rsidRPr="007B5101" w14:paraId="10F4D8C3" w14:textId="77777777" w:rsidTr="007B5101">
        <w:tc>
          <w:tcPr>
            <w:tcW w:w="1038" w:type="dxa"/>
          </w:tcPr>
          <w:p w14:paraId="443CCAB9" w14:textId="20419A9D"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0</w:t>
            </w:r>
            <w:ins w:id="474" w:author="Lucas Borba" w:date="2019-04-09T15:16:00Z">
              <w:r w:rsidR="00925652">
                <w:rPr>
                  <w:rFonts w:ascii="Times" w:hAnsi="Times"/>
                  <w:iCs/>
                  <w:sz w:val="18"/>
                  <w:szCs w:val="18"/>
                </w:rPr>
                <w:t>8</w:t>
              </w:r>
            </w:ins>
            <w:del w:id="475" w:author="Lucas Borba" w:date="2019-04-09T15:16:00Z">
              <w:r w:rsidRPr="007B5101" w:rsidDel="00925652">
                <w:rPr>
                  <w:rFonts w:ascii="Times" w:hAnsi="Times"/>
                  <w:iCs/>
                  <w:sz w:val="18"/>
                  <w:szCs w:val="18"/>
                </w:rPr>
                <w:delText>9</w:delText>
              </w:r>
            </w:del>
            <w:r w:rsidRPr="007B5101">
              <w:rPr>
                <w:rFonts w:ascii="Times" w:hAnsi="Times"/>
                <w:iCs/>
                <w:sz w:val="18"/>
                <w:szCs w:val="18"/>
              </w:rPr>
              <w:t>/19</w:t>
            </w:r>
          </w:p>
        </w:tc>
        <w:tc>
          <w:tcPr>
            <w:tcW w:w="1303" w:type="dxa"/>
          </w:tcPr>
          <w:p w14:paraId="6B39F1AC" w14:textId="77777777" w:rsidR="007B5101" w:rsidRPr="007B5101" w:rsidRDefault="007B5101" w:rsidP="007B5101">
            <w:pPr>
              <w:spacing w:line="360" w:lineRule="auto"/>
              <w:jc w:val="both"/>
              <w:rPr>
                <w:rFonts w:ascii="Times" w:hAnsi="Times"/>
                <w:b/>
                <w:iCs/>
                <w:sz w:val="18"/>
                <w:szCs w:val="18"/>
              </w:rPr>
            </w:pPr>
            <w:del w:id="476" w:author="Lucas Borba" w:date="2019-04-09T15:16:00Z">
              <w:r w:rsidDel="00925652">
                <w:rPr>
                  <w:rFonts w:ascii="Times" w:hAnsi="Times"/>
                  <w:b/>
                  <w:iCs/>
                  <w:sz w:val="18"/>
                  <w:szCs w:val="18"/>
                </w:rPr>
                <w:delText>X</w:delText>
              </w:r>
            </w:del>
          </w:p>
        </w:tc>
        <w:tc>
          <w:tcPr>
            <w:tcW w:w="922" w:type="dxa"/>
          </w:tcPr>
          <w:p w14:paraId="28F944DA" w14:textId="5FCFBE35" w:rsidR="007B5101" w:rsidRPr="007B5101" w:rsidRDefault="00925652" w:rsidP="007B5101">
            <w:pPr>
              <w:spacing w:line="360" w:lineRule="auto"/>
              <w:jc w:val="both"/>
              <w:rPr>
                <w:rFonts w:ascii="Times" w:hAnsi="Times"/>
                <w:b/>
                <w:iCs/>
                <w:sz w:val="18"/>
                <w:szCs w:val="18"/>
              </w:rPr>
            </w:pPr>
            <w:ins w:id="477" w:author="Lucas Borba" w:date="2019-04-09T15:16:00Z">
              <w:r>
                <w:rPr>
                  <w:rFonts w:ascii="Times" w:hAnsi="Times"/>
                  <w:b/>
                  <w:iCs/>
                  <w:sz w:val="18"/>
                  <w:szCs w:val="18"/>
                </w:rPr>
                <w:t>X</w:t>
              </w:r>
            </w:ins>
          </w:p>
        </w:tc>
        <w:tc>
          <w:tcPr>
            <w:tcW w:w="1201" w:type="dxa"/>
          </w:tcPr>
          <w:p w14:paraId="7DD3324A" w14:textId="5E5A81E9" w:rsidR="007B5101" w:rsidRPr="007B5101" w:rsidRDefault="00925652" w:rsidP="007B5101">
            <w:pPr>
              <w:spacing w:line="360" w:lineRule="auto"/>
              <w:jc w:val="both"/>
              <w:rPr>
                <w:rFonts w:ascii="Times" w:hAnsi="Times"/>
                <w:b/>
                <w:iCs/>
                <w:sz w:val="18"/>
                <w:szCs w:val="18"/>
              </w:rPr>
            </w:pPr>
            <w:ins w:id="478" w:author="Lucas Borba" w:date="2019-04-09T15:17:00Z">
              <w:r>
                <w:rPr>
                  <w:rFonts w:ascii="Times" w:hAnsi="Times"/>
                  <w:b/>
                  <w:iCs/>
                  <w:sz w:val="18"/>
                  <w:szCs w:val="18"/>
                </w:rPr>
                <w:t>X</w:t>
              </w:r>
            </w:ins>
          </w:p>
        </w:tc>
        <w:tc>
          <w:tcPr>
            <w:tcW w:w="1201" w:type="dxa"/>
          </w:tcPr>
          <w:p w14:paraId="2A3D2B95" w14:textId="77777777" w:rsidR="007B5101" w:rsidRPr="007B5101" w:rsidRDefault="007B5101" w:rsidP="007B5101">
            <w:pPr>
              <w:spacing w:line="360" w:lineRule="auto"/>
              <w:jc w:val="both"/>
              <w:rPr>
                <w:rFonts w:ascii="Times" w:hAnsi="Times"/>
                <w:b/>
                <w:iCs/>
                <w:sz w:val="18"/>
                <w:szCs w:val="18"/>
              </w:rPr>
            </w:pPr>
          </w:p>
        </w:tc>
        <w:tc>
          <w:tcPr>
            <w:tcW w:w="1201" w:type="dxa"/>
          </w:tcPr>
          <w:p w14:paraId="07BDBFC9" w14:textId="77777777" w:rsidR="007B5101" w:rsidRPr="007B5101" w:rsidRDefault="007B5101" w:rsidP="007B5101">
            <w:pPr>
              <w:spacing w:line="360" w:lineRule="auto"/>
              <w:jc w:val="both"/>
              <w:rPr>
                <w:rFonts w:ascii="Times" w:hAnsi="Times"/>
                <w:b/>
                <w:iCs/>
                <w:sz w:val="18"/>
                <w:szCs w:val="18"/>
              </w:rPr>
            </w:pPr>
          </w:p>
        </w:tc>
        <w:tc>
          <w:tcPr>
            <w:tcW w:w="1406" w:type="dxa"/>
          </w:tcPr>
          <w:p w14:paraId="15732E88" w14:textId="77777777" w:rsidR="007B5101" w:rsidRPr="007B5101" w:rsidRDefault="007B5101" w:rsidP="007B5101">
            <w:pPr>
              <w:spacing w:line="360" w:lineRule="auto"/>
              <w:jc w:val="both"/>
              <w:rPr>
                <w:rFonts w:ascii="Times" w:hAnsi="Times"/>
                <w:b/>
                <w:iCs/>
                <w:sz w:val="18"/>
                <w:szCs w:val="18"/>
              </w:rPr>
            </w:pPr>
          </w:p>
        </w:tc>
        <w:tc>
          <w:tcPr>
            <w:tcW w:w="222" w:type="dxa"/>
          </w:tcPr>
          <w:p w14:paraId="7ECCC6D5" w14:textId="77777777" w:rsidR="007B5101" w:rsidRPr="007B5101" w:rsidRDefault="007B5101" w:rsidP="007B5101">
            <w:pPr>
              <w:spacing w:line="360" w:lineRule="auto"/>
              <w:jc w:val="both"/>
              <w:rPr>
                <w:rFonts w:ascii="Times" w:hAnsi="Times"/>
                <w:b/>
                <w:iCs/>
                <w:sz w:val="18"/>
                <w:szCs w:val="18"/>
              </w:rPr>
            </w:pPr>
          </w:p>
        </w:tc>
      </w:tr>
      <w:tr w:rsidR="007B5101" w:rsidRPr="007B5101" w14:paraId="393EEDFF" w14:textId="77777777" w:rsidTr="007B5101">
        <w:tc>
          <w:tcPr>
            <w:tcW w:w="1038" w:type="dxa"/>
          </w:tcPr>
          <w:p w14:paraId="1C2C5C3A" w14:textId="0FD52D90" w:rsidR="007B5101" w:rsidRPr="007B5101" w:rsidRDefault="00925652" w:rsidP="007B5101">
            <w:pPr>
              <w:spacing w:line="360" w:lineRule="auto"/>
              <w:jc w:val="both"/>
              <w:rPr>
                <w:rFonts w:ascii="Times" w:hAnsi="Times"/>
                <w:iCs/>
                <w:sz w:val="18"/>
                <w:szCs w:val="18"/>
              </w:rPr>
            </w:pPr>
            <w:ins w:id="479" w:author="Lucas Borba" w:date="2019-04-09T15:16:00Z">
              <w:r>
                <w:rPr>
                  <w:rFonts w:ascii="Times" w:hAnsi="Times"/>
                  <w:iCs/>
                  <w:sz w:val="18"/>
                  <w:szCs w:val="18"/>
                </w:rPr>
                <w:t>09</w:t>
              </w:r>
            </w:ins>
            <w:del w:id="480" w:author="Lucas Borba" w:date="2019-04-09T15:16:00Z">
              <w:r w:rsidR="007B5101" w:rsidRPr="007B5101" w:rsidDel="00925652">
                <w:rPr>
                  <w:rFonts w:ascii="Times" w:hAnsi="Times"/>
                  <w:iCs/>
                  <w:sz w:val="18"/>
                  <w:szCs w:val="18"/>
                </w:rPr>
                <w:delText>10</w:delText>
              </w:r>
            </w:del>
            <w:r w:rsidR="007B5101" w:rsidRPr="007B5101">
              <w:rPr>
                <w:rFonts w:ascii="Times" w:hAnsi="Times"/>
                <w:iCs/>
                <w:sz w:val="18"/>
                <w:szCs w:val="18"/>
              </w:rPr>
              <w:t>/19</w:t>
            </w:r>
          </w:p>
        </w:tc>
        <w:tc>
          <w:tcPr>
            <w:tcW w:w="1303" w:type="dxa"/>
          </w:tcPr>
          <w:p w14:paraId="6CDAD710" w14:textId="77777777" w:rsidR="007B5101" w:rsidRPr="007B5101" w:rsidRDefault="007B5101" w:rsidP="007B5101">
            <w:pPr>
              <w:spacing w:line="360" w:lineRule="auto"/>
              <w:jc w:val="both"/>
              <w:rPr>
                <w:rFonts w:ascii="Times" w:hAnsi="Times"/>
                <w:b/>
                <w:iCs/>
                <w:sz w:val="18"/>
                <w:szCs w:val="18"/>
              </w:rPr>
            </w:pPr>
          </w:p>
        </w:tc>
        <w:tc>
          <w:tcPr>
            <w:tcW w:w="922" w:type="dxa"/>
          </w:tcPr>
          <w:p w14:paraId="22797148" w14:textId="77777777" w:rsidR="007B5101" w:rsidRPr="007B5101" w:rsidRDefault="007B5101" w:rsidP="007B5101">
            <w:pPr>
              <w:spacing w:line="360" w:lineRule="auto"/>
              <w:jc w:val="both"/>
              <w:rPr>
                <w:rFonts w:ascii="Times" w:hAnsi="Times"/>
                <w:b/>
                <w:iCs/>
                <w:sz w:val="18"/>
                <w:szCs w:val="18"/>
              </w:rPr>
            </w:pPr>
            <w:del w:id="481" w:author="Lucas Borba" w:date="2019-04-09T15:16:00Z">
              <w:r w:rsidDel="00925652">
                <w:rPr>
                  <w:rFonts w:ascii="Times" w:hAnsi="Times"/>
                  <w:b/>
                  <w:iCs/>
                  <w:sz w:val="18"/>
                  <w:szCs w:val="18"/>
                </w:rPr>
                <w:delText>X</w:delText>
              </w:r>
            </w:del>
          </w:p>
        </w:tc>
        <w:tc>
          <w:tcPr>
            <w:tcW w:w="1201" w:type="dxa"/>
          </w:tcPr>
          <w:p w14:paraId="27FBA35C" w14:textId="5136C35A" w:rsidR="007B5101" w:rsidRPr="007B5101" w:rsidRDefault="00925652" w:rsidP="007B5101">
            <w:pPr>
              <w:spacing w:line="360" w:lineRule="auto"/>
              <w:jc w:val="both"/>
              <w:rPr>
                <w:rFonts w:ascii="Times" w:hAnsi="Times"/>
                <w:b/>
                <w:iCs/>
                <w:sz w:val="18"/>
                <w:szCs w:val="18"/>
              </w:rPr>
            </w:pPr>
            <w:ins w:id="482" w:author="Lucas Borba" w:date="2019-04-09T15:17:00Z">
              <w:r>
                <w:rPr>
                  <w:rFonts w:ascii="Times" w:hAnsi="Times"/>
                  <w:b/>
                  <w:iCs/>
                  <w:sz w:val="18"/>
                  <w:szCs w:val="18"/>
                </w:rPr>
                <w:t>X</w:t>
              </w:r>
            </w:ins>
          </w:p>
        </w:tc>
        <w:tc>
          <w:tcPr>
            <w:tcW w:w="1201" w:type="dxa"/>
          </w:tcPr>
          <w:p w14:paraId="7BB6CFD8" w14:textId="72B4F583" w:rsidR="007B5101" w:rsidRPr="007B5101" w:rsidRDefault="003E2BEE" w:rsidP="007B5101">
            <w:pPr>
              <w:spacing w:line="360" w:lineRule="auto"/>
              <w:jc w:val="both"/>
              <w:rPr>
                <w:rFonts w:ascii="Times" w:hAnsi="Times"/>
                <w:b/>
                <w:iCs/>
                <w:sz w:val="18"/>
                <w:szCs w:val="18"/>
              </w:rPr>
            </w:pPr>
            <w:ins w:id="483" w:author="Lucas Borba" w:date="2019-04-09T15:17:00Z">
              <w:r>
                <w:rPr>
                  <w:rFonts w:ascii="Times" w:hAnsi="Times"/>
                  <w:b/>
                  <w:iCs/>
                  <w:sz w:val="18"/>
                  <w:szCs w:val="18"/>
                </w:rPr>
                <w:t>X</w:t>
              </w:r>
            </w:ins>
          </w:p>
        </w:tc>
        <w:tc>
          <w:tcPr>
            <w:tcW w:w="1201" w:type="dxa"/>
          </w:tcPr>
          <w:p w14:paraId="2F507FFD" w14:textId="77777777" w:rsidR="007B5101" w:rsidRPr="007B5101" w:rsidRDefault="007B5101" w:rsidP="007B5101">
            <w:pPr>
              <w:spacing w:line="360" w:lineRule="auto"/>
              <w:jc w:val="both"/>
              <w:rPr>
                <w:rFonts w:ascii="Times" w:hAnsi="Times"/>
                <w:b/>
                <w:iCs/>
                <w:sz w:val="18"/>
                <w:szCs w:val="18"/>
              </w:rPr>
            </w:pPr>
          </w:p>
        </w:tc>
        <w:tc>
          <w:tcPr>
            <w:tcW w:w="1406" w:type="dxa"/>
          </w:tcPr>
          <w:p w14:paraId="3E4AE3C1" w14:textId="77777777" w:rsidR="007B5101" w:rsidRPr="007B5101" w:rsidRDefault="007B5101" w:rsidP="007B5101">
            <w:pPr>
              <w:spacing w:line="360" w:lineRule="auto"/>
              <w:jc w:val="both"/>
              <w:rPr>
                <w:rFonts w:ascii="Times" w:hAnsi="Times"/>
                <w:b/>
                <w:iCs/>
                <w:sz w:val="18"/>
                <w:szCs w:val="18"/>
              </w:rPr>
            </w:pPr>
          </w:p>
        </w:tc>
        <w:tc>
          <w:tcPr>
            <w:tcW w:w="222" w:type="dxa"/>
          </w:tcPr>
          <w:p w14:paraId="5A102A98" w14:textId="77777777" w:rsidR="007B5101" w:rsidRPr="007B5101" w:rsidRDefault="007B5101" w:rsidP="007B5101">
            <w:pPr>
              <w:spacing w:line="360" w:lineRule="auto"/>
              <w:jc w:val="both"/>
              <w:rPr>
                <w:rFonts w:ascii="Times" w:hAnsi="Times"/>
                <w:b/>
                <w:iCs/>
                <w:sz w:val="18"/>
                <w:szCs w:val="18"/>
              </w:rPr>
            </w:pPr>
          </w:p>
        </w:tc>
      </w:tr>
      <w:tr w:rsidR="007B5101" w:rsidRPr="007B5101" w14:paraId="3E2D022C" w14:textId="77777777" w:rsidTr="007B5101">
        <w:tc>
          <w:tcPr>
            <w:tcW w:w="1038" w:type="dxa"/>
          </w:tcPr>
          <w:p w14:paraId="3E3D353D" w14:textId="0041AD75"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1</w:t>
            </w:r>
            <w:ins w:id="484" w:author="Lucas Borba" w:date="2019-04-09T15:16:00Z">
              <w:r w:rsidR="00925652">
                <w:rPr>
                  <w:rFonts w:ascii="Times" w:hAnsi="Times"/>
                  <w:iCs/>
                  <w:sz w:val="18"/>
                  <w:szCs w:val="18"/>
                </w:rPr>
                <w:t>0</w:t>
              </w:r>
            </w:ins>
            <w:del w:id="485" w:author="Lucas Borba" w:date="2019-04-09T15:16:00Z">
              <w:r w:rsidRPr="007B5101" w:rsidDel="00925652">
                <w:rPr>
                  <w:rFonts w:ascii="Times" w:hAnsi="Times"/>
                  <w:iCs/>
                  <w:sz w:val="18"/>
                  <w:szCs w:val="18"/>
                </w:rPr>
                <w:delText>1</w:delText>
              </w:r>
            </w:del>
            <w:r w:rsidRPr="007B5101">
              <w:rPr>
                <w:rFonts w:ascii="Times" w:hAnsi="Times"/>
                <w:iCs/>
                <w:sz w:val="18"/>
                <w:szCs w:val="18"/>
              </w:rPr>
              <w:t>/19</w:t>
            </w:r>
          </w:p>
        </w:tc>
        <w:tc>
          <w:tcPr>
            <w:tcW w:w="1303" w:type="dxa"/>
          </w:tcPr>
          <w:p w14:paraId="4D304AB0" w14:textId="77777777" w:rsidR="007B5101" w:rsidRPr="007B5101" w:rsidRDefault="007B5101" w:rsidP="007B5101">
            <w:pPr>
              <w:spacing w:line="360" w:lineRule="auto"/>
              <w:jc w:val="both"/>
              <w:rPr>
                <w:rFonts w:ascii="Times" w:hAnsi="Times"/>
                <w:b/>
                <w:iCs/>
                <w:sz w:val="18"/>
                <w:szCs w:val="18"/>
              </w:rPr>
            </w:pPr>
          </w:p>
        </w:tc>
        <w:tc>
          <w:tcPr>
            <w:tcW w:w="922" w:type="dxa"/>
          </w:tcPr>
          <w:p w14:paraId="50AE207F" w14:textId="77777777" w:rsidR="007B5101" w:rsidRPr="007B5101" w:rsidRDefault="007B5101" w:rsidP="007B5101">
            <w:pPr>
              <w:spacing w:line="360" w:lineRule="auto"/>
              <w:jc w:val="both"/>
              <w:rPr>
                <w:rFonts w:ascii="Times" w:hAnsi="Times"/>
                <w:b/>
                <w:iCs/>
                <w:sz w:val="18"/>
                <w:szCs w:val="18"/>
              </w:rPr>
            </w:pPr>
          </w:p>
        </w:tc>
        <w:tc>
          <w:tcPr>
            <w:tcW w:w="1201" w:type="dxa"/>
          </w:tcPr>
          <w:p w14:paraId="43218AD1" w14:textId="77777777" w:rsidR="007B5101" w:rsidRPr="007B5101" w:rsidRDefault="007B5101" w:rsidP="007B5101">
            <w:pPr>
              <w:spacing w:line="360" w:lineRule="auto"/>
              <w:jc w:val="both"/>
              <w:rPr>
                <w:rFonts w:ascii="Times" w:hAnsi="Times"/>
                <w:b/>
                <w:iCs/>
                <w:sz w:val="18"/>
                <w:szCs w:val="18"/>
              </w:rPr>
            </w:pPr>
            <w:del w:id="486" w:author="Lucas Borba" w:date="2019-04-09T15:16:00Z">
              <w:r w:rsidDel="00925652">
                <w:rPr>
                  <w:rFonts w:ascii="Times" w:hAnsi="Times"/>
                  <w:b/>
                  <w:iCs/>
                  <w:sz w:val="18"/>
                  <w:szCs w:val="18"/>
                </w:rPr>
                <w:delText>X</w:delText>
              </w:r>
            </w:del>
          </w:p>
        </w:tc>
        <w:tc>
          <w:tcPr>
            <w:tcW w:w="1201" w:type="dxa"/>
          </w:tcPr>
          <w:p w14:paraId="78D7563B" w14:textId="233B8AAB" w:rsidR="007B5101" w:rsidRPr="007B5101" w:rsidRDefault="003E2BEE" w:rsidP="007B5101">
            <w:pPr>
              <w:spacing w:line="360" w:lineRule="auto"/>
              <w:jc w:val="both"/>
              <w:rPr>
                <w:rFonts w:ascii="Times" w:hAnsi="Times"/>
                <w:b/>
                <w:iCs/>
                <w:sz w:val="18"/>
                <w:szCs w:val="18"/>
              </w:rPr>
            </w:pPr>
            <w:ins w:id="487" w:author="Lucas Borba" w:date="2019-04-09T15:17:00Z">
              <w:r>
                <w:rPr>
                  <w:rFonts w:ascii="Times" w:hAnsi="Times"/>
                  <w:b/>
                  <w:iCs/>
                  <w:sz w:val="18"/>
                  <w:szCs w:val="18"/>
                </w:rPr>
                <w:t>X</w:t>
              </w:r>
            </w:ins>
          </w:p>
        </w:tc>
        <w:tc>
          <w:tcPr>
            <w:tcW w:w="1201" w:type="dxa"/>
          </w:tcPr>
          <w:p w14:paraId="7813FB42" w14:textId="3E438123" w:rsidR="007B5101" w:rsidRPr="007B5101" w:rsidRDefault="003E2BEE" w:rsidP="007B5101">
            <w:pPr>
              <w:spacing w:line="360" w:lineRule="auto"/>
              <w:jc w:val="both"/>
              <w:rPr>
                <w:rFonts w:ascii="Times" w:hAnsi="Times"/>
                <w:b/>
                <w:iCs/>
                <w:sz w:val="18"/>
                <w:szCs w:val="18"/>
              </w:rPr>
            </w:pPr>
            <w:ins w:id="488" w:author="Lucas Borba" w:date="2019-04-09T15:18:00Z">
              <w:r>
                <w:rPr>
                  <w:rFonts w:ascii="Times" w:hAnsi="Times"/>
                  <w:b/>
                  <w:iCs/>
                  <w:sz w:val="18"/>
                  <w:szCs w:val="18"/>
                </w:rPr>
                <w:t>X</w:t>
              </w:r>
            </w:ins>
          </w:p>
        </w:tc>
        <w:tc>
          <w:tcPr>
            <w:tcW w:w="1406" w:type="dxa"/>
          </w:tcPr>
          <w:p w14:paraId="319B0D7C" w14:textId="77777777" w:rsidR="007B5101" w:rsidRPr="007B5101" w:rsidRDefault="007B5101" w:rsidP="007B5101">
            <w:pPr>
              <w:spacing w:line="360" w:lineRule="auto"/>
              <w:jc w:val="both"/>
              <w:rPr>
                <w:rFonts w:ascii="Times" w:hAnsi="Times"/>
                <w:b/>
                <w:iCs/>
                <w:sz w:val="18"/>
                <w:szCs w:val="18"/>
              </w:rPr>
            </w:pPr>
          </w:p>
        </w:tc>
        <w:tc>
          <w:tcPr>
            <w:tcW w:w="222" w:type="dxa"/>
          </w:tcPr>
          <w:p w14:paraId="2461274A" w14:textId="77777777" w:rsidR="007B5101" w:rsidRPr="007B5101" w:rsidRDefault="007B5101" w:rsidP="007B5101">
            <w:pPr>
              <w:spacing w:line="360" w:lineRule="auto"/>
              <w:jc w:val="both"/>
              <w:rPr>
                <w:rFonts w:ascii="Times" w:hAnsi="Times"/>
                <w:b/>
                <w:iCs/>
                <w:sz w:val="18"/>
                <w:szCs w:val="18"/>
              </w:rPr>
            </w:pPr>
          </w:p>
        </w:tc>
      </w:tr>
      <w:tr w:rsidR="007B5101" w:rsidRPr="007B5101" w14:paraId="2554DA6A" w14:textId="77777777" w:rsidTr="007B5101">
        <w:tc>
          <w:tcPr>
            <w:tcW w:w="1038" w:type="dxa"/>
          </w:tcPr>
          <w:p w14:paraId="5FB925FA" w14:textId="72A80132"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1</w:t>
            </w:r>
            <w:ins w:id="489" w:author="Lucas Borba" w:date="2019-04-09T15:16:00Z">
              <w:r w:rsidR="00925652">
                <w:rPr>
                  <w:rFonts w:ascii="Times" w:hAnsi="Times"/>
                  <w:iCs/>
                  <w:sz w:val="18"/>
                  <w:szCs w:val="18"/>
                </w:rPr>
                <w:t>1</w:t>
              </w:r>
            </w:ins>
            <w:del w:id="490" w:author="Lucas Borba" w:date="2019-04-09T15:16:00Z">
              <w:r w:rsidRPr="007B5101" w:rsidDel="00925652">
                <w:rPr>
                  <w:rFonts w:ascii="Times" w:hAnsi="Times"/>
                  <w:iCs/>
                  <w:sz w:val="18"/>
                  <w:szCs w:val="18"/>
                </w:rPr>
                <w:delText>2</w:delText>
              </w:r>
            </w:del>
            <w:r w:rsidRPr="007B5101">
              <w:rPr>
                <w:rFonts w:ascii="Times" w:hAnsi="Times"/>
                <w:iCs/>
                <w:sz w:val="18"/>
                <w:szCs w:val="18"/>
              </w:rPr>
              <w:t>/19</w:t>
            </w:r>
          </w:p>
        </w:tc>
        <w:tc>
          <w:tcPr>
            <w:tcW w:w="1303" w:type="dxa"/>
          </w:tcPr>
          <w:p w14:paraId="5CF2D969" w14:textId="77777777" w:rsidR="007B5101" w:rsidRPr="007B5101" w:rsidRDefault="007B5101" w:rsidP="007B5101">
            <w:pPr>
              <w:spacing w:line="360" w:lineRule="auto"/>
              <w:jc w:val="both"/>
              <w:rPr>
                <w:rFonts w:ascii="Times" w:hAnsi="Times"/>
                <w:b/>
                <w:iCs/>
                <w:sz w:val="18"/>
                <w:szCs w:val="18"/>
              </w:rPr>
            </w:pPr>
          </w:p>
        </w:tc>
        <w:tc>
          <w:tcPr>
            <w:tcW w:w="922" w:type="dxa"/>
          </w:tcPr>
          <w:p w14:paraId="6B8B7911" w14:textId="77777777" w:rsidR="007B5101" w:rsidRPr="007B5101" w:rsidRDefault="007B5101" w:rsidP="007B5101">
            <w:pPr>
              <w:spacing w:line="360" w:lineRule="auto"/>
              <w:jc w:val="both"/>
              <w:rPr>
                <w:rFonts w:ascii="Times" w:hAnsi="Times"/>
                <w:b/>
                <w:iCs/>
                <w:sz w:val="18"/>
                <w:szCs w:val="18"/>
              </w:rPr>
            </w:pPr>
          </w:p>
        </w:tc>
        <w:tc>
          <w:tcPr>
            <w:tcW w:w="1201" w:type="dxa"/>
          </w:tcPr>
          <w:p w14:paraId="60B07EE7" w14:textId="77777777" w:rsidR="007B5101" w:rsidRPr="007B5101" w:rsidRDefault="007B5101" w:rsidP="007B5101">
            <w:pPr>
              <w:spacing w:line="360" w:lineRule="auto"/>
              <w:jc w:val="both"/>
              <w:rPr>
                <w:rFonts w:ascii="Times" w:hAnsi="Times"/>
                <w:b/>
                <w:iCs/>
                <w:sz w:val="18"/>
                <w:szCs w:val="18"/>
              </w:rPr>
            </w:pPr>
          </w:p>
        </w:tc>
        <w:tc>
          <w:tcPr>
            <w:tcW w:w="1201" w:type="dxa"/>
          </w:tcPr>
          <w:p w14:paraId="6E015C53" w14:textId="77777777" w:rsidR="007B5101" w:rsidRPr="007B5101" w:rsidRDefault="007B5101" w:rsidP="007B5101">
            <w:pPr>
              <w:spacing w:line="360" w:lineRule="auto"/>
              <w:jc w:val="both"/>
              <w:rPr>
                <w:rFonts w:ascii="Times" w:hAnsi="Times"/>
                <w:b/>
                <w:iCs/>
                <w:sz w:val="18"/>
                <w:szCs w:val="18"/>
              </w:rPr>
            </w:pPr>
            <w:del w:id="491" w:author="Lucas Borba" w:date="2019-04-09T15:17:00Z">
              <w:r w:rsidDel="003E2BEE">
                <w:rPr>
                  <w:rFonts w:ascii="Times" w:hAnsi="Times"/>
                  <w:b/>
                  <w:iCs/>
                  <w:sz w:val="18"/>
                  <w:szCs w:val="18"/>
                </w:rPr>
                <w:delText>X</w:delText>
              </w:r>
            </w:del>
          </w:p>
        </w:tc>
        <w:tc>
          <w:tcPr>
            <w:tcW w:w="1201" w:type="dxa"/>
          </w:tcPr>
          <w:p w14:paraId="453FD862" w14:textId="3EBDEC57" w:rsidR="007B5101" w:rsidRPr="007B5101" w:rsidRDefault="003E2BEE" w:rsidP="007B5101">
            <w:pPr>
              <w:spacing w:line="360" w:lineRule="auto"/>
              <w:jc w:val="both"/>
              <w:rPr>
                <w:rFonts w:ascii="Times" w:hAnsi="Times"/>
                <w:b/>
                <w:iCs/>
                <w:sz w:val="18"/>
                <w:szCs w:val="18"/>
              </w:rPr>
            </w:pPr>
            <w:ins w:id="492" w:author="Lucas Borba" w:date="2019-04-09T15:18:00Z">
              <w:r>
                <w:rPr>
                  <w:rFonts w:ascii="Times" w:hAnsi="Times"/>
                  <w:b/>
                  <w:iCs/>
                  <w:sz w:val="18"/>
                  <w:szCs w:val="18"/>
                </w:rPr>
                <w:t>X</w:t>
              </w:r>
            </w:ins>
          </w:p>
        </w:tc>
        <w:tc>
          <w:tcPr>
            <w:tcW w:w="1406" w:type="dxa"/>
          </w:tcPr>
          <w:p w14:paraId="3D5D07BC" w14:textId="17208A2B" w:rsidR="007B5101" w:rsidRPr="007B5101" w:rsidRDefault="003E2BEE" w:rsidP="007B5101">
            <w:pPr>
              <w:spacing w:line="360" w:lineRule="auto"/>
              <w:jc w:val="both"/>
              <w:rPr>
                <w:rFonts w:ascii="Times" w:hAnsi="Times"/>
                <w:b/>
                <w:iCs/>
                <w:sz w:val="18"/>
                <w:szCs w:val="18"/>
              </w:rPr>
            </w:pPr>
            <w:ins w:id="493" w:author="Lucas Borba" w:date="2019-04-09T15:18:00Z">
              <w:r>
                <w:rPr>
                  <w:rFonts w:ascii="Times" w:hAnsi="Times"/>
                  <w:b/>
                  <w:iCs/>
                  <w:sz w:val="18"/>
                  <w:szCs w:val="18"/>
                </w:rPr>
                <w:t>X</w:t>
              </w:r>
            </w:ins>
          </w:p>
        </w:tc>
        <w:tc>
          <w:tcPr>
            <w:tcW w:w="222" w:type="dxa"/>
          </w:tcPr>
          <w:p w14:paraId="34FE92DC" w14:textId="77777777" w:rsidR="007B5101" w:rsidRPr="007B5101" w:rsidRDefault="007B5101" w:rsidP="007B5101">
            <w:pPr>
              <w:spacing w:line="360" w:lineRule="auto"/>
              <w:jc w:val="both"/>
              <w:rPr>
                <w:rFonts w:ascii="Times" w:hAnsi="Times"/>
                <w:b/>
                <w:iCs/>
                <w:sz w:val="18"/>
                <w:szCs w:val="18"/>
              </w:rPr>
            </w:pPr>
          </w:p>
        </w:tc>
      </w:tr>
      <w:tr w:rsidR="007B5101" w:rsidRPr="007B5101" w14:paraId="74360A68" w14:textId="77777777" w:rsidTr="007B5101">
        <w:tc>
          <w:tcPr>
            <w:tcW w:w="1038" w:type="dxa"/>
          </w:tcPr>
          <w:p w14:paraId="434BDBD7" w14:textId="48F23033" w:rsidR="007B5101" w:rsidRPr="007B5101" w:rsidRDefault="00925652" w:rsidP="007B5101">
            <w:pPr>
              <w:spacing w:line="360" w:lineRule="auto"/>
              <w:jc w:val="both"/>
              <w:rPr>
                <w:rFonts w:ascii="Times" w:hAnsi="Times"/>
                <w:iCs/>
                <w:sz w:val="18"/>
                <w:szCs w:val="18"/>
              </w:rPr>
            </w:pPr>
            <w:ins w:id="494" w:author="Lucas Borba" w:date="2019-04-09T15:16:00Z">
              <w:r>
                <w:rPr>
                  <w:rFonts w:ascii="Times" w:hAnsi="Times"/>
                  <w:iCs/>
                  <w:sz w:val="18"/>
                  <w:szCs w:val="18"/>
                </w:rPr>
                <w:t>12</w:t>
              </w:r>
            </w:ins>
            <w:del w:id="495" w:author="Lucas Borba" w:date="2019-04-09T15:16:00Z">
              <w:r w:rsidR="007B5101" w:rsidRPr="007B5101" w:rsidDel="00925652">
                <w:rPr>
                  <w:rFonts w:ascii="Times" w:hAnsi="Times"/>
                  <w:iCs/>
                  <w:sz w:val="18"/>
                  <w:szCs w:val="18"/>
                </w:rPr>
                <w:delText>01</w:delText>
              </w:r>
            </w:del>
            <w:r w:rsidR="007B5101" w:rsidRPr="007B5101">
              <w:rPr>
                <w:rFonts w:ascii="Times" w:hAnsi="Times"/>
                <w:iCs/>
                <w:sz w:val="18"/>
                <w:szCs w:val="18"/>
              </w:rPr>
              <w:t>/20</w:t>
            </w:r>
          </w:p>
        </w:tc>
        <w:tc>
          <w:tcPr>
            <w:tcW w:w="1303" w:type="dxa"/>
          </w:tcPr>
          <w:p w14:paraId="503D9DF2" w14:textId="77777777" w:rsidR="007B5101" w:rsidRPr="007B5101" w:rsidRDefault="007B5101" w:rsidP="007B5101">
            <w:pPr>
              <w:spacing w:line="360" w:lineRule="auto"/>
              <w:jc w:val="both"/>
              <w:rPr>
                <w:rFonts w:ascii="Times" w:hAnsi="Times"/>
                <w:b/>
                <w:iCs/>
                <w:sz w:val="18"/>
                <w:szCs w:val="18"/>
              </w:rPr>
            </w:pPr>
          </w:p>
        </w:tc>
        <w:tc>
          <w:tcPr>
            <w:tcW w:w="922" w:type="dxa"/>
          </w:tcPr>
          <w:p w14:paraId="66E13AC2" w14:textId="77777777" w:rsidR="007B5101" w:rsidRPr="007B5101" w:rsidRDefault="007B5101" w:rsidP="007B5101">
            <w:pPr>
              <w:spacing w:line="360" w:lineRule="auto"/>
              <w:jc w:val="both"/>
              <w:rPr>
                <w:rFonts w:ascii="Times" w:hAnsi="Times"/>
                <w:b/>
                <w:iCs/>
                <w:sz w:val="18"/>
                <w:szCs w:val="18"/>
              </w:rPr>
            </w:pPr>
          </w:p>
        </w:tc>
        <w:tc>
          <w:tcPr>
            <w:tcW w:w="1201" w:type="dxa"/>
          </w:tcPr>
          <w:p w14:paraId="69980941" w14:textId="77777777" w:rsidR="007B5101" w:rsidRPr="007B5101" w:rsidRDefault="007B5101" w:rsidP="007B5101">
            <w:pPr>
              <w:spacing w:line="360" w:lineRule="auto"/>
              <w:jc w:val="both"/>
              <w:rPr>
                <w:rFonts w:ascii="Times" w:hAnsi="Times"/>
                <w:b/>
                <w:iCs/>
                <w:sz w:val="18"/>
                <w:szCs w:val="18"/>
              </w:rPr>
            </w:pPr>
          </w:p>
        </w:tc>
        <w:tc>
          <w:tcPr>
            <w:tcW w:w="1201" w:type="dxa"/>
          </w:tcPr>
          <w:p w14:paraId="08A7E838" w14:textId="77777777" w:rsidR="007B5101" w:rsidRPr="007B5101" w:rsidRDefault="007B5101" w:rsidP="007B5101">
            <w:pPr>
              <w:spacing w:line="360" w:lineRule="auto"/>
              <w:jc w:val="both"/>
              <w:rPr>
                <w:rFonts w:ascii="Times" w:hAnsi="Times"/>
                <w:b/>
                <w:iCs/>
                <w:sz w:val="18"/>
                <w:szCs w:val="18"/>
              </w:rPr>
            </w:pPr>
          </w:p>
        </w:tc>
        <w:tc>
          <w:tcPr>
            <w:tcW w:w="1201" w:type="dxa"/>
          </w:tcPr>
          <w:p w14:paraId="2C846B83" w14:textId="77777777" w:rsidR="007B5101" w:rsidRPr="007B5101" w:rsidRDefault="007B5101" w:rsidP="007B5101">
            <w:pPr>
              <w:spacing w:line="360" w:lineRule="auto"/>
              <w:jc w:val="both"/>
              <w:rPr>
                <w:rFonts w:ascii="Times" w:hAnsi="Times"/>
                <w:b/>
                <w:iCs/>
                <w:sz w:val="18"/>
                <w:szCs w:val="18"/>
              </w:rPr>
            </w:pPr>
            <w:del w:id="496" w:author="Lucas Borba" w:date="2019-04-09T15:18:00Z">
              <w:r w:rsidDel="003E2BEE">
                <w:rPr>
                  <w:rFonts w:ascii="Times" w:hAnsi="Times"/>
                  <w:b/>
                  <w:iCs/>
                  <w:sz w:val="18"/>
                  <w:szCs w:val="18"/>
                </w:rPr>
                <w:delText>X</w:delText>
              </w:r>
            </w:del>
          </w:p>
        </w:tc>
        <w:tc>
          <w:tcPr>
            <w:tcW w:w="1406" w:type="dxa"/>
          </w:tcPr>
          <w:p w14:paraId="6F1D38C9" w14:textId="56614ED0" w:rsidR="007B5101" w:rsidRPr="007B5101" w:rsidRDefault="003E2BEE" w:rsidP="007B5101">
            <w:pPr>
              <w:spacing w:line="360" w:lineRule="auto"/>
              <w:jc w:val="both"/>
              <w:rPr>
                <w:rFonts w:ascii="Times" w:hAnsi="Times"/>
                <w:b/>
                <w:iCs/>
                <w:sz w:val="18"/>
                <w:szCs w:val="18"/>
              </w:rPr>
            </w:pPr>
            <w:ins w:id="497" w:author="Lucas Borba" w:date="2019-04-09T15:18:00Z">
              <w:r>
                <w:rPr>
                  <w:rFonts w:ascii="Times" w:hAnsi="Times"/>
                  <w:b/>
                  <w:iCs/>
                  <w:sz w:val="18"/>
                  <w:szCs w:val="18"/>
                </w:rPr>
                <w:t>X</w:t>
              </w:r>
            </w:ins>
          </w:p>
        </w:tc>
        <w:tc>
          <w:tcPr>
            <w:tcW w:w="222" w:type="dxa"/>
          </w:tcPr>
          <w:p w14:paraId="4F1859B3" w14:textId="77777777" w:rsidR="007B5101" w:rsidRPr="007B5101" w:rsidRDefault="007B5101" w:rsidP="007B5101">
            <w:pPr>
              <w:spacing w:line="360" w:lineRule="auto"/>
              <w:jc w:val="both"/>
              <w:rPr>
                <w:rFonts w:ascii="Times" w:hAnsi="Times"/>
                <w:b/>
                <w:iCs/>
                <w:sz w:val="18"/>
                <w:szCs w:val="18"/>
              </w:rPr>
            </w:pPr>
          </w:p>
        </w:tc>
      </w:tr>
      <w:tr w:rsidR="007B5101" w:rsidRPr="007B5101" w14:paraId="4CCA8650" w14:textId="77777777" w:rsidTr="007B5101">
        <w:tc>
          <w:tcPr>
            <w:tcW w:w="1038" w:type="dxa"/>
          </w:tcPr>
          <w:p w14:paraId="583A2493" w14:textId="77777777" w:rsidR="007B5101" w:rsidRPr="007B5101" w:rsidRDefault="007B5101" w:rsidP="007B5101">
            <w:pPr>
              <w:spacing w:line="360" w:lineRule="auto"/>
              <w:jc w:val="both"/>
              <w:rPr>
                <w:rFonts w:ascii="Times" w:hAnsi="Times"/>
                <w:iCs/>
                <w:sz w:val="18"/>
                <w:szCs w:val="18"/>
              </w:rPr>
            </w:pPr>
            <w:r w:rsidRPr="007B5101">
              <w:rPr>
                <w:rFonts w:ascii="Times" w:hAnsi="Times"/>
                <w:iCs/>
                <w:sz w:val="18"/>
                <w:szCs w:val="18"/>
              </w:rPr>
              <w:t>02/20</w:t>
            </w:r>
          </w:p>
        </w:tc>
        <w:tc>
          <w:tcPr>
            <w:tcW w:w="1303" w:type="dxa"/>
          </w:tcPr>
          <w:p w14:paraId="499A11B7" w14:textId="77777777" w:rsidR="007B5101" w:rsidRPr="007B5101" w:rsidRDefault="007B5101" w:rsidP="007B5101">
            <w:pPr>
              <w:spacing w:line="360" w:lineRule="auto"/>
              <w:jc w:val="both"/>
              <w:rPr>
                <w:rFonts w:ascii="Times" w:hAnsi="Times"/>
                <w:b/>
                <w:iCs/>
                <w:sz w:val="18"/>
                <w:szCs w:val="18"/>
              </w:rPr>
            </w:pPr>
          </w:p>
        </w:tc>
        <w:tc>
          <w:tcPr>
            <w:tcW w:w="922" w:type="dxa"/>
          </w:tcPr>
          <w:p w14:paraId="36A66C0D" w14:textId="77777777" w:rsidR="007B5101" w:rsidRPr="007B5101" w:rsidRDefault="007B5101" w:rsidP="007B5101">
            <w:pPr>
              <w:spacing w:line="360" w:lineRule="auto"/>
              <w:jc w:val="both"/>
              <w:rPr>
                <w:rFonts w:ascii="Times" w:hAnsi="Times"/>
                <w:b/>
                <w:iCs/>
                <w:sz w:val="18"/>
                <w:szCs w:val="18"/>
              </w:rPr>
            </w:pPr>
          </w:p>
        </w:tc>
        <w:tc>
          <w:tcPr>
            <w:tcW w:w="1201" w:type="dxa"/>
          </w:tcPr>
          <w:p w14:paraId="298C0F02" w14:textId="77777777" w:rsidR="007B5101" w:rsidRPr="007B5101" w:rsidRDefault="007B5101" w:rsidP="007B5101">
            <w:pPr>
              <w:spacing w:line="360" w:lineRule="auto"/>
              <w:jc w:val="both"/>
              <w:rPr>
                <w:rFonts w:ascii="Times" w:hAnsi="Times"/>
                <w:b/>
                <w:iCs/>
                <w:sz w:val="18"/>
                <w:szCs w:val="18"/>
              </w:rPr>
            </w:pPr>
          </w:p>
        </w:tc>
        <w:tc>
          <w:tcPr>
            <w:tcW w:w="1201" w:type="dxa"/>
          </w:tcPr>
          <w:p w14:paraId="7D2882DC" w14:textId="77777777" w:rsidR="007B5101" w:rsidRPr="007B5101" w:rsidRDefault="007B5101" w:rsidP="007B5101">
            <w:pPr>
              <w:spacing w:line="360" w:lineRule="auto"/>
              <w:jc w:val="both"/>
              <w:rPr>
                <w:rFonts w:ascii="Times" w:hAnsi="Times"/>
                <w:b/>
                <w:iCs/>
                <w:sz w:val="18"/>
                <w:szCs w:val="18"/>
              </w:rPr>
            </w:pPr>
          </w:p>
        </w:tc>
        <w:tc>
          <w:tcPr>
            <w:tcW w:w="1201" w:type="dxa"/>
          </w:tcPr>
          <w:p w14:paraId="16312889" w14:textId="77777777" w:rsidR="007B5101" w:rsidRPr="007B5101" w:rsidRDefault="007B5101" w:rsidP="007B5101">
            <w:pPr>
              <w:spacing w:line="360" w:lineRule="auto"/>
              <w:jc w:val="both"/>
              <w:rPr>
                <w:rFonts w:ascii="Times" w:hAnsi="Times"/>
                <w:b/>
                <w:iCs/>
                <w:sz w:val="18"/>
                <w:szCs w:val="18"/>
              </w:rPr>
            </w:pPr>
          </w:p>
        </w:tc>
        <w:tc>
          <w:tcPr>
            <w:tcW w:w="1406" w:type="dxa"/>
          </w:tcPr>
          <w:p w14:paraId="76ECD7EC" w14:textId="77777777" w:rsidR="007B5101" w:rsidRPr="007B5101" w:rsidRDefault="007B5101" w:rsidP="007B5101">
            <w:pPr>
              <w:spacing w:line="360" w:lineRule="auto"/>
              <w:jc w:val="both"/>
              <w:rPr>
                <w:rFonts w:ascii="Times" w:hAnsi="Times"/>
                <w:b/>
                <w:iCs/>
                <w:sz w:val="18"/>
                <w:szCs w:val="18"/>
              </w:rPr>
            </w:pPr>
            <w:del w:id="498" w:author="Lucas Borba" w:date="2019-04-09T15:18:00Z">
              <w:r w:rsidDel="003E2BEE">
                <w:rPr>
                  <w:rFonts w:ascii="Times" w:hAnsi="Times"/>
                  <w:b/>
                  <w:iCs/>
                  <w:sz w:val="18"/>
                  <w:szCs w:val="18"/>
                </w:rPr>
                <w:delText>X</w:delText>
              </w:r>
            </w:del>
          </w:p>
        </w:tc>
        <w:tc>
          <w:tcPr>
            <w:tcW w:w="222" w:type="dxa"/>
          </w:tcPr>
          <w:p w14:paraId="772475DD" w14:textId="77777777" w:rsidR="007B5101" w:rsidRPr="007B5101" w:rsidRDefault="007B5101" w:rsidP="007B5101">
            <w:pPr>
              <w:spacing w:line="360" w:lineRule="auto"/>
              <w:jc w:val="both"/>
              <w:rPr>
                <w:rFonts w:ascii="Times" w:hAnsi="Times"/>
                <w:b/>
                <w:iCs/>
                <w:sz w:val="18"/>
                <w:szCs w:val="18"/>
              </w:rPr>
            </w:pPr>
            <w:r>
              <w:rPr>
                <w:rFonts w:ascii="Times" w:hAnsi="Times"/>
                <w:b/>
                <w:iCs/>
                <w:sz w:val="18"/>
                <w:szCs w:val="18"/>
              </w:rPr>
              <w:t>X</w:t>
            </w:r>
          </w:p>
        </w:tc>
      </w:tr>
    </w:tbl>
    <w:p w14:paraId="108F7B9D" w14:textId="77777777" w:rsidR="0045162B" w:rsidRPr="0045162B" w:rsidRDefault="0045162B" w:rsidP="00E76C98">
      <w:pPr>
        <w:spacing w:line="360" w:lineRule="auto"/>
        <w:jc w:val="both"/>
        <w:rPr>
          <w:rFonts w:ascii="Times" w:hAnsi="Times"/>
          <w:iCs/>
        </w:rPr>
      </w:pPr>
    </w:p>
    <w:p w14:paraId="6B85F3A0" w14:textId="77777777" w:rsidR="0045162B" w:rsidRPr="0045162B" w:rsidRDefault="0045162B" w:rsidP="00E76C98">
      <w:pPr>
        <w:spacing w:line="360" w:lineRule="auto"/>
        <w:jc w:val="both"/>
        <w:rPr>
          <w:rFonts w:ascii="Times" w:hAnsi="Times"/>
          <w:b/>
          <w:iCs/>
        </w:rPr>
      </w:pPr>
      <w:r>
        <w:rPr>
          <w:rFonts w:ascii="Times" w:hAnsi="Times"/>
          <w:b/>
          <w:iCs/>
        </w:rPr>
        <w:t>Bibliografia</w:t>
      </w:r>
    </w:p>
    <w:p w14:paraId="0CE026CE" w14:textId="77777777" w:rsidR="009A2FCA" w:rsidRPr="00D33168" w:rsidRDefault="0045162B" w:rsidP="009A2FCA">
      <w:pPr>
        <w:pStyle w:val="Bibliografia"/>
        <w:rPr>
          <w:rFonts w:ascii="Times" w:hAnsi="Times" w:cs="Times"/>
          <w:lang w:val="en-US"/>
        </w:rPr>
      </w:pPr>
      <w:r>
        <w:lastRenderedPageBreak/>
        <w:fldChar w:fldCharType="begin"/>
      </w:r>
      <w:r w:rsidR="009A2FCA">
        <w:instrText xml:space="preserve"> ADDIN ZOTERO_BIBL {"uncited":[["http://zotero.org/users/local/kgFcOZWi/items/N357SHJF"],["http://zotero.org/users/local/kgFcOZWi/items/S424NHV5"]],"omitted":[],"custom":[]} CSL_BIBLIOGRAPHY </w:instrText>
      </w:r>
      <w:r>
        <w:fldChar w:fldCharType="separate"/>
      </w:r>
      <w:r w:rsidR="009A2FCA" w:rsidRPr="009A2FCA">
        <w:rPr>
          <w:rFonts w:ascii="Times" w:hAnsi="Times" w:cs="Times"/>
        </w:rPr>
        <w:t xml:space="preserve">ABEL, F.; MAGNI-BERTON, R. LES DIMENSIONS CONTEXTUELLES DE LA TOLÉRANCE À L’ÉGARD DES IMMIGRÉS EN FRANCE : EFFETS DE CONTACT ET DE COMPÉTITION. </w:t>
      </w:r>
      <w:r w:rsidR="009A2FCA" w:rsidRPr="00D33168">
        <w:rPr>
          <w:rFonts w:ascii="Times" w:hAnsi="Times" w:cs="Times"/>
          <w:b/>
          <w:bCs/>
          <w:lang w:val="en-US"/>
        </w:rPr>
        <w:t>Revue Française de Sociologie</w:t>
      </w:r>
      <w:r w:rsidR="009A2FCA" w:rsidRPr="00D33168">
        <w:rPr>
          <w:rFonts w:ascii="Times" w:hAnsi="Times" w:cs="Times"/>
          <w:lang w:val="en-US"/>
        </w:rPr>
        <w:t xml:space="preserve">, v. 54, p. 53–82, 2013. </w:t>
      </w:r>
    </w:p>
    <w:p w14:paraId="0E3D730C"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BARTOLINI, S.; MAIR, P. </w:t>
      </w:r>
      <w:r w:rsidRPr="00D33168">
        <w:rPr>
          <w:rFonts w:ascii="Times" w:hAnsi="Times" w:cs="Times"/>
          <w:b/>
          <w:bCs/>
          <w:lang w:val="en-US"/>
        </w:rPr>
        <w:t>Identity, competition and electoral availability: the stabilisation of European electorates 1885-1985</w:t>
      </w:r>
      <w:r w:rsidRPr="00D33168">
        <w:rPr>
          <w:rFonts w:ascii="Times" w:hAnsi="Times" w:cs="Times"/>
          <w:lang w:val="en-US"/>
        </w:rPr>
        <w:t xml:space="preserve">. [s.l.] ECPR Press, 2007. </w:t>
      </w:r>
    </w:p>
    <w:p w14:paraId="66734E67"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BECKER, SASCHA; FETZER, THIEMO. Does Migration Cause Extreme Voting? </w:t>
      </w:r>
      <w:r w:rsidRPr="00D33168">
        <w:rPr>
          <w:rFonts w:ascii="Times" w:hAnsi="Times" w:cs="Times"/>
          <w:b/>
          <w:bCs/>
          <w:lang w:val="en-US"/>
        </w:rPr>
        <w:t>Working paper.</w:t>
      </w:r>
      <w:r w:rsidRPr="00D33168">
        <w:rPr>
          <w:rFonts w:ascii="Times" w:hAnsi="Times" w:cs="Times"/>
          <w:lang w:val="en-US"/>
        </w:rPr>
        <w:t xml:space="preserve">, p. 1–63, out. 2016. </w:t>
      </w:r>
    </w:p>
    <w:p w14:paraId="7093A459"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BELL, D. </w:t>
      </w:r>
      <w:r w:rsidRPr="00D33168">
        <w:rPr>
          <w:rFonts w:ascii="Times" w:hAnsi="Times" w:cs="Times"/>
          <w:b/>
          <w:bCs/>
          <w:lang w:val="en-US"/>
        </w:rPr>
        <w:t>The coming of the post-industrial society</w:t>
      </w:r>
      <w:r w:rsidRPr="00D33168">
        <w:rPr>
          <w:rFonts w:ascii="Times" w:hAnsi="Times" w:cs="Times"/>
          <w:lang w:val="en-US"/>
        </w:rPr>
        <w:t xml:space="preserve">. The Educational Forum. </w:t>
      </w:r>
      <w:r w:rsidRPr="00D33168">
        <w:rPr>
          <w:rFonts w:ascii="Times" w:hAnsi="Times" w:cs="Times"/>
          <w:b/>
          <w:bCs/>
          <w:lang w:val="en-US"/>
        </w:rPr>
        <w:t>Anais</w:t>
      </w:r>
      <w:r w:rsidRPr="00D33168">
        <w:rPr>
          <w:rFonts w:ascii="Times" w:hAnsi="Times" w:cs="Times"/>
          <w:lang w:val="en-US"/>
        </w:rPr>
        <w:t>...Taylor &amp; Francis, 1976</w:t>
      </w:r>
    </w:p>
    <w:p w14:paraId="6B14EFDA"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DAVIS, L.; DEOLE, S. S. Immigration and the Rise of Far-right Parties in Europe. </w:t>
      </w:r>
      <w:r w:rsidRPr="00D33168">
        <w:rPr>
          <w:rFonts w:ascii="Times" w:hAnsi="Times" w:cs="Times"/>
          <w:b/>
          <w:bCs/>
          <w:lang w:val="en-US"/>
        </w:rPr>
        <w:t>ifo DICE Report</w:t>
      </w:r>
      <w:r w:rsidRPr="00D33168">
        <w:rPr>
          <w:rFonts w:ascii="Times" w:hAnsi="Times" w:cs="Times"/>
          <w:lang w:val="en-US"/>
        </w:rPr>
        <w:t xml:space="preserve">, v. 15, n. 4, p. 10–15, 2017. </w:t>
      </w:r>
    </w:p>
    <w:p w14:paraId="1D427269"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ESSES, V. M.; JACKSON, L. M.; ARMSTRONG, T. L. Intergroup Competition and Attitudes Toward Immigrants and Immigration: An Instrumental Model of Group Conflict. </w:t>
      </w:r>
      <w:r w:rsidRPr="00D33168">
        <w:rPr>
          <w:rFonts w:ascii="Times" w:hAnsi="Times" w:cs="Times"/>
          <w:b/>
          <w:bCs/>
          <w:lang w:val="en-US"/>
        </w:rPr>
        <w:t>Journal of Social Issues</w:t>
      </w:r>
      <w:r w:rsidRPr="00D33168">
        <w:rPr>
          <w:rFonts w:ascii="Times" w:hAnsi="Times" w:cs="Times"/>
          <w:lang w:val="en-US"/>
        </w:rPr>
        <w:t xml:space="preserve">, v. 54, n. 4, p. 699–724, 1998. </w:t>
      </w:r>
    </w:p>
    <w:p w14:paraId="192BF57F"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GIVENS, TERRI. </w:t>
      </w:r>
      <w:r w:rsidRPr="00D33168">
        <w:rPr>
          <w:rFonts w:ascii="Times" w:hAnsi="Times" w:cs="Times"/>
          <w:b/>
          <w:bCs/>
          <w:lang w:val="en-US"/>
        </w:rPr>
        <w:t>Voting radical righ in Western Europe</w:t>
      </w:r>
      <w:r w:rsidRPr="00D33168">
        <w:rPr>
          <w:rFonts w:ascii="Times" w:hAnsi="Times" w:cs="Times"/>
          <w:lang w:val="en-US"/>
        </w:rPr>
        <w:t xml:space="preserve">. Cambridge: Cambridge University Press, 2005. </w:t>
      </w:r>
    </w:p>
    <w:p w14:paraId="4675CA53"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IGNAZI, P. The silent counter-revolution: Hypotheses on the emergence of extreme right-wing parties in Europe. </w:t>
      </w:r>
      <w:r w:rsidRPr="00D33168">
        <w:rPr>
          <w:rFonts w:ascii="Times" w:hAnsi="Times" w:cs="Times"/>
          <w:b/>
          <w:bCs/>
          <w:lang w:val="en-US"/>
        </w:rPr>
        <w:t>European Journal of Political Research</w:t>
      </w:r>
      <w:r w:rsidRPr="00D33168">
        <w:rPr>
          <w:rFonts w:ascii="Times" w:hAnsi="Times" w:cs="Times"/>
          <w:lang w:val="en-US"/>
        </w:rPr>
        <w:t xml:space="preserve">, v. 22, n. 1, p. 3–34, 1992. </w:t>
      </w:r>
    </w:p>
    <w:p w14:paraId="2FDFAD0B"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INGLEHART, R. The silent revolution in Europe: Intergenerational change in post-industrial societies. </w:t>
      </w:r>
      <w:r w:rsidRPr="00D33168">
        <w:rPr>
          <w:rFonts w:ascii="Times" w:hAnsi="Times" w:cs="Times"/>
          <w:b/>
          <w:bCs/>
          <w:lang w:val="en-US"/>
        </w:rPr>
        <w:t>American political science review</w:t>
      </w:r>
      <w:r w:rsidRPr="00D33168">
        <w:rPr>
          <w:rFonts w:ascii="Times" w:hAnsi="Times" w:cs="Times"/>
          <w:lang w:val="en-US"/>
        </w:rPr>
        <w:t xml:space="preserve">, v. 65, n. 4, p. 991–1017, 1971. </w:t>
      </w:r>
    </w:p>
    <w:p w14:paraId="32FE3F23"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INGLEHART, R. New perspectives on value change: Response to Lafferty and Knutsen, Savage, and Böltken and Jagodzinski. </w:t>
      </w:r>
      <w:r w:rsidRPr="00D33168">
        <w:rPr>
          <w:rFonts w:ascii="Times" w:hAnsi="Times" w:cs="Times"/>
          <w:b/>
          <w:bCs/>
          <w:lang w:val="en-US"/>
        </w:rPr>
        <w:t>Comparative Political Studies</w:t>
      </w:r>
      <w:r w:rsidRPr="00D33168">
        <w:rPr>
          <w:rFonts w:ascii="Times" w:hAnsi="Times" w:cs="Times"/>
          <w:lang w:val="en-US"/>
        </w:rPr>
        <w:t xml:space="preserve">, v. 17, n. 4, p. 485–532, 1985. </w:t>
      </w:r>
    </w:p>
    <w:p w14:paraId="5EC8E7C5"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INGLEHART, R. F.; NORRIS, P. Trump, Brexit, and the rise of populism: Economic have-nots and cultural backlash. 2016. </w:t>
      </w:r>
    </w:p>
    <w:p w14:paraId="5C706A66"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KING, G.; ZENG, L. Logistic Regression in Rare Events Data. p. 27, 2001a. </w:t>
      </w:r>
    </w:p>
    <w:p w14:paraId="5FAEB23B"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KING, G.; ZENG, L. Explaining Rare Events in International Relations. </w:t>
      </w:r>
      <w:r w:rsidRPr="00D33168">
        <w:rPr>
          <w:rFonts w:ascii="Times" w:hAnsi="Times" w:cs="Times"/>
          <w:b/>
          <w:bCs/>
          <w:lang w:val="en-US"/>
        </w:rPr>
        <w:t>International Organization</w:t>
      </w:r>
      <w:r w:rsidRPr="00D33168">
        <w:rPr>
          <w:rFonts w:ascii="Times" w:hAnsi="Times" w:cs="Times"/>
          <w:lang w:val="en-US"/>
        </w:rPr>
        <w:t xml:space="preserve">, v. 55, n. 3, p. 693–715, 1 set. 2001b. </w:t>
      </w:r>
    </w:p>
    <w:p w14:paraId="4BF85FD8"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KRIESI, HANSPETER et al. </w:t>
      </w:r>
      <w:r w:rsidRPr="00D33168">
        <w:rPr>
          <w:rFonts w:ascii="Times" w:hAnsi="Times" w:cs="Times"/>
          <w:b/>
          <w:bCs/>
          <w:lang w:val="en-US"/>
        </w:rPr>
        <w:t>New Social Movements in Western Europe</w:t>
      </w:r>
      <w:r w:rsidRPr="00D33168">
        <w:rPr>
          <w:rFonts w:ascii="Times" w:hAnsi="Times" w:cs="Times"/>
          <w:lang w:val="en-US"/>
        </w:rPr>
        <w:t xml:space="preserve">. London: University College London Press Ltd., 1995. </w:t>
      </w:r>
    </w:p>
    <w:p w14:paraId="1281B637"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LIPSET, S. M.; ROKKAN, S. </w:t>
      </w:r>
      <w:r w:rsidRPr="00D33168">
        <w:rPr>
          <w:rFonts w:ascii="Times" w:hAnsi="Times" w:cs="Times"/>
          <w:b/>
          <w:bCs/>
          <w:lang w:val="en-US"/>
        </w:rPr>
        <w:t>Party systems and voter alignments: Cross-national perspectives</w:t>
      </w:r>
      <w:r w:rsidRPr="00D33168">
        <w:rPr>
          <w:rFonts w:ascii="Times" w:hAnsi="Times" w:cs="Times"/>
          <w:lang w:val="en-US"/>
        </w:rPr>
        <w:t>. [s.l.] Free press, 1967. v. 7</w:t>
      </w:r>
    </w:p>
    <w:p w14:paraId="1538202B"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LUBBERS, M.; GIJSBERTS, M.; SCHEEPERS, P. Extreme right-wing voting in Western Europe. </w:t>
      </w:r>
      <w:r w:rsidRPr="00D33168">
        <w:rPr>
          <w:rFonts w:ascii="Times" w:hAnsi="Times" w:cs="Times"/>
          <w:b/>
          <w:bCs/>
          <w:lang w:val="en-US"/>
        </w:rPr>
        <w:t>European Journal of Political Research</w:t>
      </w:r>
      <w:r w:rsidRPr="00D33168">
        <w:rPr>
          <w:rFonts w:ascii="Times" w:hAnsi="Times" w:cs="Times"/>
          <w:lang w:val="en-US"/>
        </w:rPr>
        <w:t xml:space="preserve">, v. 41, n. 3, p. 345–378, 2002. </w:t>
      </w:r>
    </w:p>
    <w:p w14:paraId="2536D057" w14:textId="77777777" w:rsidR="009A2FCA" w:rsidRPr="00D33168" w:rsidRDefault="009A2FCA" w:rsidP="009A2FCA">
      <w:pPr>
        <w:pStyle w:val="Bibliografia"/>
        <w:rPr>
          <w:rFonts w:ascii="Times" w:hAnsi="Times" w:cs="Times"/>
          <w:lang w:val="en-US"/>
        </w:rPr>
      </w:pPr>
      <w:r w:rsidRPr="00D33168">
        <w:rPr>
          <w:rFonts w:ascii="Times" w:hAnsi="Times" w:cs="Times"/>
          <w:lang w:val="en-US"/>
        </w:rPr>
        <w:lastRenderedPageBreak/>
        <w:t xml:space="preserve">LUCASSEN, GEERTJE; LUBBERS, MARCEL. Who Fears What? Explaining Far-Right-Wing Preference in Europe by Distinguishing Perceived Cultural and Economic Ethnic Threats. </w:t>
      </w:r>
      <w:r w:rsidRPr="00D33168">
        <w:rPr>
          <w:rFonts w:ascii="Times" w:hAnsi="Times" w:cs="Times"/>
          <w:b/>
          <w:bCs/>
          <w:lang w:val="en-US"/>
        </w:rPr>
        <w:t>Comparative Political Studies</w:t>
      </w:r>
      <w:r w:rsidRPr="00D33168">
        <w:rPr>
          <w:rFonts w:ascii="Times" w:hAnsi="Times" w:cs="Times"/>
          <w:lang w:val="en-US"/>
        </w:rPr>
        <w:t xml:space="preserve">, v. 45, n. 5, p. 547–574, 2012. </w:t>
      </w:r>
    </w:p>
    <w:p w14:paraId="42E34E5B"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MARKS, G.; WILSON, C. J.; RAY, L. National Political Parties and European Integration. </w:t>
      </w:r>
      <w:r w:rsidRPr="00D33168">
        <w:rPr>
          <w:rFonts w:ascii="Times" w:hAnsi="Times" w:cs="Times"/>
          <w:b/>
          <w:bCs/>
          <w:lang w:val="en-US"/>
        </w:rPr>
        <w:t>American Journal of Political Science</w:t>
      </w:r>
      <w:r w:rsidRPr="00D33168">
        <w:rPr>
          <w:rFonts w:ascii="Times" w:hAnsi="Times" w:cs="Times"/>
          <w:lang w:val="en-US"/>
        </w:rPr>
        <w:t xml:space="preserve">, v. 46, n. 3, p. 585–594, 2002. </w:t>
      </w:r>
    </w:p>
    <w:p w14:paraId="2541CE1B"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NORRIS, P. </w:t>
      </w:r>
      <w:r w:rsidRPr="00D33168">
        <w:rPr>
          <w:rFonts w:ascii="Times" w:hAnsi="Times" w:cs="Times"/>
          <w:b/>
          <w:bCs/>
          <w:lang w:val="en-US"/>
        </w:rPr>
        <w:t>Radical right: Voters and parties in the electoral market</w:t>
      </w:r>
      <w:r w:rsidRPr="00D33168">
        <w:rPr>
          <w:rFonts w:ascii="Times" w:hAnsi="Times" w:cs="Times"/>
          <w:lang w:val="en-US"/>
        </w:rPr>
        <w:t xml:space="preserve">. [s.l.] Cambridge University Press, 2005. </w:t>
      </w:r>
    </w:p>
    <w:p w14:paraId="688C9B80"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NORRIS, PIPPA; INGLEHART, RONALD. </w:t>
      </w:r>
      <w:r w:rsidRPr="00D33168">
        <w:rPr>
          <w:rFonts w:ascii="Times" w:hAnsi="Times" w:cs="Times"/>
          <w:b/>
          <w:bCs/>
          <w:lang w:val="en-US"/>
        </w:rPr>
        <w:t>Cultural Backlash: Trump, Brexit, and Authoritarian Populism</w:t>
      </w:r>
      <w:r w:rsidRPr="00D33168">
        <w:rPr>
          <w:rFonts w:ascii="Times" w:hAnsi="Times" w:cs="Times"/>
          <w:lang w:val="en-US"/>
        </w:rPr>
        <w:t xml:space="preserve">. Cambridge: Cambridge University Press, 2019. </w:t>
      </w:r>
    </w:p>
    <w:p w14:paraId="75367874"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POLYAKOVA, A. </w:t>
      </w:r>
      <w:r w:rsidRPr="00D33168">
        <w:rPr>
          <w:rFonts w:ascii="Times" w:hAnsi="Times" w:cs="Times"/>
          <w:b/>
          <w:bCs/>
          <w:lang w:val="en-US"/>
        </w:rPr>
        <w:t>The dark side of European integration: social foundations and cultural determinants of the rise of radical right movements in Contemporary Europe</w:t>
      </w:r>
      <w:r w:rsidRPr="00D33168">
        <w:rPr>
          <w:rFonts w:ascii="Times" w:hAnsi="Times" w:cs="Times"/>
          <w:lang w:val="en-US"/>
        </w:rPr>
        <w:t>. Stuttgart: Ibidem Press, 2015. v. 4</w:t>
      </w:r>
    </w:p>
    <w:p w14:paraId="45B7FD1E"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RYDGREN, J. Immigration sceptics, xenophobes or racists? Radical right-wing voting in six West European countries. </w:t>
      </w:r>
      <w:r w:rsidRPr="00D33168">
        <w:rPr>
          <w:rFonts w:ascii="Times" w:hAnsi="Times" w:cs="Times"/>
          <w:b/>
          <w:bCs/>
          <w:lang w:val="en-US"/>
        </w:rPr>
        <w:t>European Journal of Political Research</w:t>
      </w:r>
      <w:r w:rsidRPr="00D33168">
        <w:rPr>
          <w:rFonts w:ascii="Times" w:hAnsi="Times" w:cs="Times"/>
          <w:lang w:val="en-US"/>
        </w:rPr>
        <w:t xml:space="preserve">, v. 47, n. 6, p. 737–765, 2008. </w:t>
      </w:r>
    </w:p>
    <w:p w14:paraId="3E762EDB" w14:textId="77777777" w:rsidR="009A2FCA" w:rsidRPr="009A2FCA" w:rsidRDefault="009A2FCA" w:rsidP="009A2FCA">
      <w:pPr>
        <w:pStyle w:val="Bibliografia"/>
        <w:rPr>
          <w:rFonts w:ascii="Times" w:hAnsi="Times" w:cs="Times"/>
        </w:rPr>
      </w:pPr>
      <w:r w:rsidRPr="00D33168">
        <w:rPr>
          <w:rFonts w:ascii="Times" w:hAnsi="Times" w:cs="Times"/>
          <w:lang w:val="en-US"/>
        </w:rPr>
        <w:t xml:space="preserve">STEINMAYR, A. </w:t>
      </w:r>
      <w:r w:rsidRPr="00D33168">
        <w:rPr>
          <w:rFonts w:ascii="Times" w:hAnsi="Times" w:cs="Times"/>
          <w:b/>
          <w:bCs/>
          <w:lang w:val="en-US"/>
        </w:rPr>
        <w:t>Exposure to Refugees and Voting for the Far-Right: (Unexpected) Results from Austria</w:t>
      </w:r>
      <w:r w:rsidRPr="00D33168">
        <w:rPr>
          <w:rFonts w:ascii="Times" w:hAnsi="Times" w:cs="Times"/>
          <w:lang w:val="en-US"/>
        </w:rPr>
        <w:t xml:space="preserve">. </w:t>
      </w:r>
      <w:r w:rsidRPr="009A2FCA">
        <w:rPr>
          <w:rFonts w:ascii="Times" w:hAnsi="Times" w:cs="Times"/>
        </w:rPr>
        <w:t>Rochester, NY: Social Science Research Network, 21 mar. 2016. Disponível em: &lt;https://papers.ssrn.com/abstract=2750273&gt;. Acesso em: 6 mar. 2019.</w:t>
      </w:r>
    </w:p>
    <w:p w14:paraId="56F061EC"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STEPHAN, ADRIANA. </w:t>
      </w:r>
      <w:r w:rsidRPr="00D33168">
        <w:rPr>
          <w:rFonts w:ascii="Times" w:hAnsi="Times" w:cs="Times"/>
          <w:b/>
          <w:bCs/>
          <w:lang w:val="en-US"/>
        </w:rPr>
        <w:t>The Rise of the Far Right: A Subregional Analysis of Front National Support in France</w:t>
      </w:r>
      <w:r w:rsidRPr="00D33168">
        <w:rPr>
          <w:rFonts w:ascii="Times" w:hAnsi="Times" w:cs="Times"/>
          <w:lang w:val="en-US"/>
        </w:rPr>
        <w:t xml:space="preserve">. New York City, 2015. </w:t>
      </w:r>
    </w:p>
    <w:p w14:paraId="5EE976D2"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STOCKEMER, DANIEL. The success of radical right-wing parties in Western European regions – new challenging findings. </w:t>
      </w:r>
      <w:r w:rsidRPr="00D33168">
        <w:rPr>
          <w:rFonts w:ascii="Times" w:hAnsi="Times" w:cs="Times"/>
          <w:b/>
          <w:bCs/>
          <w:lang w:val="en-US"/>
        </w:rPr>
        <w:t>Journal of Contemporary European Studies</w:t>
      </w:r>
      <w:r w:rsidRPr="00D33168">
        <w:rPr>
          <w:rFonts w:ascii="Times" w:hAnsi="Times" w:cs="Times"/>
          <w:lang w:val="en-US"/>
        </w:rPr>
        <w:t xml:space="preserve">, v. 24, n. 4, p. 1–17, 2016. </w:t>
      </w:r>
    </w:p>
    <w:p w14:paraId="3D803932"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SZÖCSIK, E.; POLYAKOVA, A. Euroscepticism and the electoral success of the far right: the role of the strategic interaction between center and far right. </w:t>
      </w:r>
      <w:r w:rsidRPr="00D33168">
        <w:rPr>
          <w:rFonts w:ascii="Times" w:hAnsi="Times" w:cs="Times"/>
          <w:b/>
          <w:bCs/>
          <w:lang w:val="en-US"/>
        </w:rPr>
        <w:t>European Political Science</w:t>
      </w:r>
      <w:r w:rsidRPr="00D33168">
        <w:rPr>
          <w:rFonts w:ascii="Times" w:hAnsi="Times" w:cs="Times"/>
          <w:lang w:val="en-US"/>
        </w:rPr>
        <w:t xml:space="preserve">, p. 1–21, 2018. </w:t>
      </w:r>
    </w:p>
    <w:p w14:paraId="7B1F0402" w14:textId="77777777" w:rsidR="009A2FCA" w:rsidRPr="00D33168" w:rsidRDefault="009A2FCA" w:rsidP="009A2FCA">
      <w:pPr>
        <w:pStyle w:val="Bibliografia"/>
        <w:rPr>
          <w:rFonts w:ascii="Times" w:hAnsi="Times" w:cs="Times"/>
          <w:lang w:val="en-US"/>
        </w:rPr>
      </w:pPr>
      <w:r w:rsidRPr="00D33168">
        <w:rPr>
          <w:rFonts w:ascii="Times" w:hAnsi="Times" w:cs="Times"/>
          <w:lang w:val="en-US"/>
        </w:rPr>
        <w:t xml:space="preserve">VAN DER BRUG, W.; FENNEMA, M.; TILLIE, J. Why some anti-immigrant parties fail and others succeed: A two-step model of aggregate electoral support. </w:t>
      </w:r>
      <w:r w:rsidRPr="00D33168">
        <w:rPr>
          <w:rFonts w:ascii="Times" w:hAnsi="Times" w:cs="Times"/>
          <w:b/>
          <w:bCs/>
          <w:lang w:val="en-US"/>
        </w:rPr>
        <w:t>Comparative Political Studies</w:t>
      </w:r>
      <w:r w:rsidRPr="00D33168">
        <w:rPr>
          <w:rFonts w:ascii="Times" w:hAnsi="Times" w:cs="Times"/>
          <w:lang w:val="en-US"/>
        </w:rPr>
        <w:t xml:space="preserve">, v. 38, n. 5, p. 537–573, 2005. </w:t>
      </w:r>
    </w:p>
    <w:p w14:paraId="6FE9C08D" w14:textId="77777777" w:rsidR="009A2FCA" w:rsidRPr="009A2FCA" w:rsidRDefault="009A2FCA" w:rsidP="009A2FCA">
      <w:pPr>
        <w:pStyle w:val="Bibliografia"/>
        <w:rPr>
          <w:rFonts w:ascii="Times" w:hAnsi="Times" w:cs="Times"/>
        </w:rPr>
      </w:pPr>
      <w:r w:rsidRPr="00D33168">
        <w:rPr>
          <w:rFonts w:ascii="Times" w:hAnsi="Times" w:cs="Times"/>
          <w:lang w:val="en-US"/>
        </w:rPr>
        <w:t xml:space="preserve">VAN DER BRUG, W.; VAN SPANJE, J. Immigration, Europe and the ‘new’ cultural dimension. </w:t>
      </w:r>
      <w:r w:rsidRPr="009A2FCA">
        <w:rPr>
          <w:rFonts w:ascii="Times" w:hAnsi="Times" w:cs="Times"/>
          <w:b/>
          <w:bCs/>
        </w:rPr>
        <w:t>European Journal of Political Research</w:t>
      </w:r>
      <w:r w:rsidRPr="009A2FCA">
        <w:rPr>
          <w:rFonts w:ascii="Times" w:hAnsi="Times" w:cs="Times"/>
        </w:rPr>
        <w:t xml:space="preserve">, v. 48, n. 3, p. 309–334, maio 2009. </w:t>
      </w:r>
    </w:p>
    <w:p w14:paraId="758CDCED" w14:textId="77777777" w:rsidR="0045162B" w:rsidRPr="00E76C98" w:rsidRDefault="0045162B" w:rsidP="00E76C98">
      <w:pPr>
        <w:spacing w:line="360" w:lineRule="auto"/>
        <w:jc w:val="both"/>
        <w:rPr>
          <w:rFonts w:ascii="Times" w:hAnsi="Times"/>
          <w:iCs/>
        </w:rPr>
      </w:pPr>
      <w:r>
        <w:rPr>
          <w:rFonts w:ascii="Times" w:hAnsi="Times"/>
          <w:iCs/>
        </w:rPr>
        <w:fldChar w:fldCharType="end"/>
      </w:r>
    </w:p>
    <w:sectPr w:rsidR="0045162B" w:rsidRPr="00E76C98" w:rsidSect="0020658D">
      <w:headerReference w:type="default" r:id="rId2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ucas Borba" w:date="2019-04-03T11:28:00Z" w:initials="LB">
    <w:p w14:paraId="0DFDDAC1" w14:textId="77777777" w:rsidR="003B240D" w:rsidRDefault="003B240D">
      <w:pPr>
        <w:pStyle w:val="Textodecomentrio"/>
      </w:pPr>
      <w:r>
        <w:rPr>
          <w:rStyle w:val="Refdecomentrio"/>
        </w:rPr>
        <w:annotationRef/>
      </w:r>
      <w:r>
        <w:t>O título está ruim. Não consegui pensar em uma alternativa melhor ainda.</w:t>
      </w:r>
    </w:p>
  </w:comment>
  <w:comment w:id="1" w:author="Rodrigo Albuquerque" w:date="2019-04-09T11:04:00Z" w:initials="RA">
    <w:p w14:paraId="00A92C00" w14:textId="77777777" w:rsidR="003B240D" w:rsidRDefault="003B240D">
      <w:pPr>
        <w:pStyle w:val="Textodecomentrio"/>
      </w:pPr>
      <w:r>
        <w:rPr>
          <w:rStyle w:val="Refdecomentrio"/>
        </w:rPr>
        <w:annotationRef/>
      </w:r>
      <w:r>
        <w:t>Também não gostei, mas por causa do “correto”. Talvez se você encontrasse uma expressão melhor, resolvesse. Pensei em voto “honesto”, termo usado na literatura para se referir ao voto que segue a convicção do eleitor, mas não me parece que o voto de protesto não seja, em certo aspecto, honesto. Poderia, assim, levar a confusão.</w:t>
      </w:r>
    </w:p>
    <w:p w14:paraId="10DF9E83" w14:textId="77777777" w:rsidR="003B240D" w:rsidRDefault="003B240D">
      <w:pPr>
        <w:pStyle w:val="Textodecomentrio"/>
      </w:pPr>
    </w:p>
    <w:p w14:paraId="3951A55D" w14:textId="2F00967D" w:rsidR="003B240D" w:rsidRDefault="003B240D">
      <w:pPr>
        <w:pStyle w:val="Textodecomentrio"/>
      </w:pPr>
      <w:r>
        <w:t>Ou você poderia mesmo seguir a literatura e opor no título o voto honesto ao voto de protesto.</w:t>
      </w:r>
    </w:p>
  </w:comment>
  <w:comment w:id="118" w:author="Rodrigo Albuquerque" w:date="2019-04-09T11:50:00Z" w:initials="RA">
    <w:p w14:paraId="3974F9C7" w14:textId="3AD04387" w:rsidR="003B240D" w:rsidRDefault="003B240D">
      <w:pPr>
        <w:pStyle w:val="Textodecomentrio"/>
      </w:pPr>
      <w:r>
        <w:rPr>
          <w:rStyle w:val="Refdecomentrio"/>
        </w:rPr>
        <w:annotationRef/>
      </w:r>
      <w:r>
        <w:t>Já viu o termo em português ou você traduziu? Nunca vi usarem em português, mas a ideia de constituency é o que chamamos no Brasil de “reduto eleitoral” ou “base eleitoral”.</w:t>
      </w:r>
    </w:p>
  </w:comment>
  <w:comment w:id="134" w:author="Rodrigo Albuquerque" w:date="2019-04-09T11:52:00Z" w:initials="RA">
    <w:p w14:paraId="3DD6B29A" w14:textId="26FC4538" w:rsidR="003B240D" w:rsidRDefault="003B240D">
      <w:pPr>
        <w:pStyle w:val="Textodecomentrio"/>
      </w:pPr>
      <w:r>
        <w:rPr>
          <w:rStyle w:val="Refdecomentrio"/>
        </w:rPr>
        <w:annotationRef/>
      </w:r>
      <w:r>
        <w:t>Evitar isso. O argumento perde força quando você restringe para a “sua” concepção.</w:t>
      </w:r>
    </w:p>
  </w:comment>
  <w:comment w:id="199" w:author="Rodrigo Albuquerque" w:date="2019-04-09T12:00:00Z" w:initials="RA">
    <w:p w14:paraId="1413E75B" w14:textId="6921F215" w:rsidR="003B240D" w:rsidRDefault="003B240D">
      <w:pPr>
        <w:pStyle w:val="Textodecomentrio"/>
      </w:pPr>
      <w:r>
        <w:rPr>
          <w:rStyle w:val="Refdecomentrio"/>
        </w:rPr>
        <w:annotationRef/>
      </w:r>
      <w:r>
        <w:t>Parece que o FN terá protagonismo na sua dissertação. Como penso que esse não será o caso, isso precisa ser revisto aqui.</w:t>
      </w:r>
    </w:p>
  </w:comment>
  <w:comment w:id="399" w:author="Rodrigo Albuquerque" w:date="2019-04-09T12:46:00Z" w:initials="RA">
    <w:p w14:paraId="6BD6C8F4" w14:textId="77777777" w:rsidR="003B240D" w:rsidRDefault="003B240D">
      <w:pPr>
        <w:pStyle w:val="Textodecomentrio"/>
      </w:pPr>
      <w:r>
        <w:rPr>
          <w:rStyle w:val="Refdecomentrio"/>
        </w:rPr>
        <w:annotationRef/>
      </w:r>
      <w:r>
        <w:t xml:space="preserve">Eu tenho ressalvas a isso aqui, mas não tenho dados. Penso que o sentido da relação entre as variáveis pode ser inverso, que ter recebido mais refugiados/migrantes, no longo prazo, transforme uma determinada comunidade em mais tolerante. </w:t>
      </w:r>
    </w:p>
    <w:p w14:paraId="4ADCBF2E" w14:textId="77777777" w:rsidR="003B240D" w:rsidRDefault="003B240D">
      <w:pPr>
        <w:pStyle w:val="Textodecomentrio"/>
      </w:pPr>
    </w:p>
    <w:p w14:paraId="0F4FD09C" w14:textId="7572DE63" w:rsidR="003B240D" w:rsidRDefault="003B240D">
      <w:pPr>
        <w:pStyle w:val="Textodecomentrio"/>
      </w:pPr>
      <w:r>
        <w:t>Vale a pena checar isso com essa série temporal que tu tens e ver a evolução dos votos comparando com a evolução no número de migrantes habitando a comunidade. Daria um bom artigo, inclusive.</w:t>
      </w:r>
    </w:p>
  </w:comment>
  <w:comment w:id="405" w:author="Rodrigo Albuquerque" w:date="2019-04-09T12:48:00Z" w:initials="RA">
    <w:p w14:paraId="17814DC3" w14:textId="7AB43476" w:rsidR="003B240D" w:rsidRDefault="003B240D">
      <w:pPr>
        <w:pStyle w:val="Textodecomentrio"/>
      </w:pPr>
      <w:r>
        <w:rPr>
          <w:rStyle w:val="Refdecomentrio"/>
        </w:rPr>
        <w:annotationRef/>
      </w:r>
      <w:r>
        <w:t>São mesmo duas hipóteses ou apenas uma?</w:t>
      </w:r>
    </w:p>
  </w:comment>
  <w:comment w:id="412" w:author="Rodrigo Albuquerque" w:date="2019-04-09T12:49:00Z" w:initials="RA">
    <w:p w14:paraId="30F60C87" w14:textId="74B19FC5" w:rsidR="003B240D" w:rsidRDefault="003B240D">
      <w:pPr>
        <w:pStyle w:val="Textodecomentrio"/>
      </w:pPr>
      <w:r>
        <w:rPr>
          <w:rStyle w:val="Refdecomentrio"/>
        </w:rPr>
        <w:annotationRef/>
      </w:r>
      <w:r>
        <w:t>Melhor que “a um determinado partido” é usar “a um partido da direita”.</w:t>
      </w:r>
    </w:p>
  </w:comment>
  <w:comment w:id="452" w:author="Rodrigo Albuquerque" w:date="2019-04-09T13:02:00Z" w:initials="RA">
    <w:p w14:paraId="1485B32E" w14:textId="33EC4D3D" w:rsidR="003B240D" w:rsidRDefault="003B240D">
      <w:pPr>
        <w:pStyle w:val="Textodecomentrio"/>
      </w:pPr>
      <w:r>
        <w:rPr>
          <w:rStyle w:val="Refdecomentrio"/>
        </w:rPr>
        <w:annotationRef/>
      </w:r>
      <w:r>
        <w:t>Não me parece suficiente.</w:t>
      </w:r>
    </w:p>
  </w:comment>
  <w:comment w:id="454" w:author="Lucas Borba" w:date="2019-04-09T15:20:00Z" w:initials="LB">
    <w:p w14:paraId="6E196E6E" w14:textId="12C40E84" w:rsidR="003B240D" w:rsidRDefault="003B240D">
      <w:pPr>
        <w:pStyle w:val="Textodecomentrio"/>
      </w:pPr>
      <w:r>
        <w:rPr>
          <w:rStyle w:val="Refdecomentrio"/>
        </w:rPr>
        <w:annotationRef/>
      </w:r>
      <w:r>
        <w:t>UM SÓ</w:t>
      </w:r>
    </w:p>
  </w:comment>
  <w:comment w:id="465" w:author="Rodrigo Albuquerque" w:date="2019-04-09T13:03:00Z" w:initials="RA">
    <w:p w14:paraId="0B5BF548" w14:textId="0F71BEA6" w:rsidR="003B240D" w:rsidRDefault="003B240D">
      <w:pPr>
        <w:pStyle w:val="Textodecomentrio"/>
      </w:pPr>
      <w:r>
        <w:rPr>
          <w:rStyle w:val="Refdecomentrio"/>
        </w:rPr>
        <w:annotationRef/>
      </w:r>
      <w:r>
        <w:t>Não tá muito apertado?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DDAC1" w15:done="0"/>
  <w15:commentEx w15:paraId="3951A55D" w15:paraIdParent="0DFDDAC1" w15:done="0"/>
  <w15:commentEx w15:paraId="3974F9C7" w15:done="0"/>
  <w15:commentEx w15:paraId="3DD6B29A" w15:done="0"/>
  <w15:commentEx w15:paraId="1413E75B" w15:done="0"/>
  <w15:commentEx w15:paraId="0F4FD09C" w15:done="0"/>
  <w15:commentEx w15:paraId="17814DC3" w15:done="0"/>
  <w15:commentEx w15:paraId="30F60C87" w15:done="0"/>
  <w15:commentEx w15:paraId="1485B32E" w15:done="0"/>
  <w15:commentEx w15:paraId="6E196E6E" w15:done="0"/>
  <w15:commentEx w15:paraId="0B5BF5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DDAC1" w16cid:durableId="204F1C54"/>
  <w16cid:commentId w16cid:paraId="3951A55D" w16cid:durableId="2056FAC2"/>
  <w16cid:commentId w16cid:paraId="72C775BA" w16cid:durableId="2056FDAB"/>
  <w16cid:commentId w16cid:paraId="6497E5BC" w16cid:durableId="2056FDE5"/>
  <w16cid:commentId w16cid:paraId="4F5A8C1A" w16cid:durableId="2056FE8B"/>
  <w16cid:commentId w16cid:paraId="2E65E43C" w16cid:durableId="2056FEAB"/>
  <w16cid:commentId w16cid:paraId="491BCFD3" w16cid:durableId="205703D3"/>
  <w16cid:commentId w16cid:paraId="0DCC5C0B" w16cid:durableId="20570416"/>
  <w16cid:commentId w16cid:paraId="3974F9C7" w16cid:durableId="20570590"/>
  <w16cid:commentId w16cid:paraId="3DD6B29A" w16cid:durableId="20570614"/>
  <w16cid:commentId w16cid:paraId="1413E75B" w16cid:durableId="205707F4"/>
  <w16cid:commentId w16cid:paraId="126E433B" w16cid:durableId="205711A5"/>
  <w16cid:commentId w16cid:paraId="0C518B0D" w16cid:durableId="2057122B"/>
  <w16cid:commentId w16cid:paraId="0F4FD09C" w16cid:durableId="2057129E"/>
  <w16cid:commentId w16cid:paraId="17814DC3" w16cid:durableId="20571317"/>
  <w16cid:commentId w16cid:paraId="30F60C87" w16cid:durableId="20571351"/>
  <w16cid:commentId w16cid:paraId="1485B32E" w16cid:durableId="2057167D"/>
  <w16cid:commentId w16cid:paraId="0B5BF548" w16cid:durableId="2057169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E43C6" w14:textId="77777777" w:rsidR="00BA5330" w:rsidRDefault="00BA5330" w:rsidP="00833B16">
      <w:pPr>
        <w:spacing w:after="0" w:line="240" w:lineRule="auto"/>
      </w:pPr>
      <w:r>
        <w:separator/>
      </w:r>
    </w:p>
  </w:endnote>
  <w:endnote w:type="continuationSeparator" w:id="0">
    <w:p w14:paraId="152F6774" w14:textId="77777777" w:rsidR="00BA5330" w:rsidRDefault="00BA5330" w:rsidP="00833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18409C" w14:textId="77777777" w:rsidR="00BA5330" w:rsidRDefault="00BA5330" w:rsidP="00833B16">
      <w:pPr>
        <w:spacing w:after="0" w:line="240" w:lineRule="auto"/>
      </w:pPr>
      <w:r>
        <w:separator/>
      </w:r>
    </w:p>
  </w:footnote>
  <w:footnote w:type="continuationSeparator" w:id="0">
    <w:p w14:paraId="0CF367FB" w14:textId="77777777" w:rsidR="00BA5330" w:rsidRDefault="00BA5330" w:rsidP="00833B16">
      <w:pPr>
        <w:spacing w:after="0" w:line="240" w:lineRule="auto"/>
      </w:pPr>
      <w:r>
        <w:continuationSeparator/>
      </w:r>
    </w:p>
  </w:footnote>
  <w:footnote w:id="1">
    <w:p w14:paraId="27D2CC48" w14:textId="77777777" w:rsidR="003B240D" w:rsidRPr="007F4C69" w:rsidRDefault="003B240D">
      <w:pPr>
        <w:pStyle w:val="Textodenotaderodap"/>
        <w:rPr>
          <w:lang w:val="pt-BR"/>
        </w:rPr>
      </w:pPr>
      <w:r>
        <w:rPr>
          <w:rStyle w:val="Refdenotaderodap"/>
        </w:rPr>
        <w:footnoteRef/>
      </w:r>
      <w:r w:rsidRPr="007F4C69">
        <w:rPr>
          <w:lang w:val="pt-BR"/>
        </w:rPr>
        <w:t xml:space="preserve"> </w:t>
      </w:r>
      <w:r>
        <w:rPr>
          <w:lang w:val="pt-BR"/>
        </w:rPr>
        <w:t>Parlamento Federal Alemão.</w:t>
      </w:r>
    </w:p>
  </w:footnote>
  <w:footnote w:id="2">
    <w:p w14:paraId="5CF3ABD7" w14:textId="77777777" w:rsidR="003B240D" w:rsidRPr="00402A75" w:rsidDel="00DE17B9" w:rsidRDefault="003B240D">
      <w:pPr>
        <w:pStyle w:val="Textodenotaderodap"/>
        <w:rPr>
          <w:del w:id="281" w:author="Lucas Borba" w:date="2019-04-16T14:54:00Z"/>
          <w:lang w:val="pt-BR"/>
        </w:rPr>
      </w:pPr>
      <w:del w:id="282" w:author="Lucas Borba" w:date="2019-04-16T14:54:00Z">
        <w:r w:rsidDel="00DE17B9">
          <w:rPr>
            <w:rStyle w:val="Refdenotaderodap"/>
          </w:rPr>
          <w:footnoteRef/>
        </w:r>
        <w:r w:rsidRPr="00D33168" w:rsidDel="00DE17B9">
          <w:rPr>
            <w:lang w:val="pt-BR"/>
          </w:rPr>
          <w:delText xml:space="preserve"> </w:delText>
        </w:r>
        <w:r w:rsidDel="00DE17B9">
          <w:rPr>
            <w:lang w:val="pt-BR"/>
          </w:rPr>
          <w:delText>O resultado dos testes T para cada variável abaixo pode ser conferido no script do RStudio utilizado neste trabalho, hospedado no Harvard Dataverse através do link &lt;</w:delText>
        </w:r>
        <w:r w:rsidRPr="00861619" w:rsidDel="00DE17B9">
          <w:rPr>
            <w:highlight w:val="yellow"/>
            <w:lang w:val="pt-BR"/>
          </w:rPr>
          <w:delText>INSERIR</w:delText>
        </w:r>
        <w:r w:rsidDel="00DE17B9">
          <w:rPr>
            <w:lang w:val="pt-BR"/>
          </w:rPr>
          <w:delText xml:space="preserve"> </w:delText>
        </w:r>
        <w:r w:rsidRPr="00402A75" w:rsidDel="00DE17B9">
          <w:rPr>
            <w:highlight w:val="yellow"/>
            <w:lang w:val="pt-BR"/>
          </w:rPr>
          <w:delText>LINK</w:delText>
        </w:r>
        <w:r w:rsidDel="00DE17B9">
          <w:rPr>
            <w:lang w:val="pt-BR"/>
          </w:rPr>
          <w:delText>&gt; e no GitHub através do link &lt;</w:delText>
        </w:r>
        <w:r w:rsidRPr="00861619" w:rsidDel="00DE17B9">
          <w:rPr>
            <w:highlight w:val="yellow"/>
            <w:lang w:val="pt-BR"/>
          </w:rPr>
          <w:delText>INSERIR LINK</w:delText>
        </w:r>
        <w:r w:rsidDel="00DE17B9">
          <w:rPr>
            <w:lang w:val="pt-BR"/>
          </w:rPr>
          <w:delText>&gt;</w:delText>
        </w:r>
      </w:del>
    </w:p>
  </w:footnote>
  <w:footnote w:id="3">
    <w:p w14:paraId="0B142E1A" w14:textId="77777777" w:rsidR="003B240D" w:rsidRPr="00D33168" w:rsidRDefault="003B240D" w:rsidP="00861619">
      <w:pPr>
        <w:pStyle w:val="Textodenotaderodap"/>
        <w:spacing w:before="240"/>
      </w:pPr>
      <w:r>
        <w:rPr>
          <w:rStyle w:val="Refdenotaderodap"/>
        </w:rPr>
        <w:footnoteRef/>
      </w:r>
      <w:r>
        <w:t xml:space="preserve"> </w:t>
      </w:r>
      <w:r w:rsidRPr="00D33168">
        <w:t xml:space="preserve">Os </w:t>
      </w:r>
      <w:r w:rsidRPr="00D33168">
        <w:rPr>
          <w:i/>
        </w:rPr>
        <w:t>labels</w:t>
      </w:r>
      <w:r w:rsidRPr="00D33168">
        <w:t xml:space="preserve"> e o nome das variáveis são: “imwbcnt” (immigrants makes country a worse or better place to live), “noimbro” (out of 100 people in country, how many born outside contry), “stfdem” (satisfaction with the way democracy works in the country) e “trstplt” (trust in politicians).</w:t>
      </w:r>
    </w:p>
  </w:footnote>
  <w:footnote w:id="4">
    <w:p w14:paraId="20394A81" w14:textId="77777777" w:rsidR="003B240D" w:rsidRPr="00D23B12" w:rsidRDefault="003B240D">
      <w:pPr>
        <w:pStyle w:val="Textodenotaderodap"/>
        <w:rPr>
          <w:lang w:val="pt-BR"/>
        </w:rPr>
      </w:pPr>
      <w:r>
        <w:rPr>
          <w:rStyle w:val="Refdenotaderodap"/>
        </w:rPr>
        <w:footnoteRef/>
      </w:r>
      <w:r w:rsidRPr="00D33168">
        <w:rPr>
          <w:lang w:val="pt-BR"/>
        </w:rPr>
        <w:t xml:space="preserve"> </w:t>
      </w:r>
      <w:r>
        <w:rPr>
          <w:lang w:val="pt-BR"/>
        </w:rPr>
        <w:t xml:space="preserve">Os dados originais estão disponíveis no link </w:t>
      </w:r>
      <w:r w:rsidRPr="00D23B12">
        <w:rPr>
          <w:highlight w:val="yellow"/>
          <w:lang w:val="pt-BR"/>
        </w:rPr>
        <w:t>&lt;INSERIR LINK&gt;</w:t>
      </w:r>
      <w:r>
        <w:rPr>
          <w:lang w:val="pt-BR"/>
        </w:rPr>
        <w:t xml:space="preserve">. Os dados tratados que compõem a minha base de dados estão disponíveis do Harvard Dataverse </w:t>
      </w:r>
      <w:r w:rsidRPr="007571D3">
        <w:rPr>
          <w:highlight w:val="yellow"/>
          <w:lang w:val="pt-BR"/>
        </w:rPr>
        <w:t>&lt;INSERIR LINK&gt;,</w:t>
      </w:r>
      <w:r>
        <w:rPr>
          <w:lang w:val="pt-BR"/>
        </w:rPr>
        <w:t xml:space="preserve"> OSF &lt;INSERIR LINK&gt; e no GitHub </w:t>
      </w:r>
      <w:r w:rsidRPr="007571D3">
        <w:rPr>
          <w:highlight w:val="yellow"/>
          <w:lang w:val="pt-BR"/>
        </w:rPr>
        <w:t>&lt;INSERIR LINK&gt;</w:t>
      </w:r>
      <w:r>
        <w:rPr>
          <w:lang w:val="pt-B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662890"/>
      <w:docPartObj>
        <w:docPartGallery w:val="Page Numbers (Top of Page)"/>
        <w:docPartUnique/>
      </w:docPartObj>
    </w:sdtPr>
    <w:sdtContent>
      <w:p w14:paraId="5C23539E" w14:textId="3BA7947F" w:rsidR="003B240D" w:rsidRDefault="003B240D">
        <w:pPr>
          <w:pStyle w:val="Cabealho"/>
          <w:jc w:val="right"/>
        </w:pPr>
        <w:r>
          <w:fldChar w:fldCharType="begin"/>
        </w:r>
        <w:r>
          <w:instrText>PAGE   \* MERGEFORMAT</w:instrText>
        </w:r>
        <w:r>
          <w:fldChar w:fldCharType="separate"/>
        </w:r>
        <w:r w:rsidR="00063BE7">
          <w:rPr>
            <w:noProof/>
          </w:rPr>
          <w:t>1</w:t>
        </w:r>
        <w:r>
          <w:fldChar w:fldCharType="end"/>
        </w:r>
      </w:p>
    </w:sdtContent>
  </w:sdt>
  <w:p w14:paraId="2C3713D3" w14:textId="77777777" w:rsidR="003B240D" w:rsidRDefault="003B240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8264"/>
      <w:docPartObj>
        <w:docPartGallery w:val="Page Numbers (Top of Page)"/>
        <w:docPartUnique/>
      </w:docPartObj>
    </w:sdtPr>
    <w:sdtContent>
      <w:p w14:paraId="1D98A85A" w14:textId="77777777" w:rsidR="003B240D" w:rsidRDefault="003B240D">
        <w:pPr>
          <w:pStyle w:val="Cabealho"/>
          <w:jc w:val="right"/>
        </w:pPr>
        <w:r>
          <w:fldChar w:fldCharType="begin"/>
        </w:r>
        <w:r>
          <w:instrText>PAGE   \* MERGEFORMAT</w:instrText>
        </w:r>
        <w:r>
          <w:fldChar w:fldCharType="separate"/>
        </w:r>
        <w:r w:rsidR="00BD73DE">
          <w:rPr>
            <w:noProof/>
          </w:rPr>
          <w:t>19</w:t>
        </w:r>
        <w:r>
          <w:fldChar w:fldCharType="end"/>
        </w:r>
      </w:p>
    </w:sdtContent>
  </w:sdt>
  <w:p w14:paraId="047F4776" w14:textId="77777777" w:rsidR="003B240D" w:rsidRDefault="003B240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D276F"/>
    <w:multiLevelType w:val="multilevel"/>
    <w:tmpl w:val="289C50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9D23144"/>
    <w:multiLevelType w:val="hybridMultilevel"/>
    <w:tmpl w:val="8064E34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as Borba">
    <w15:presenceInfo w15:providerId="Windows Live" w15:userId="3231d861342a4c93"/>
  </w15:person>
  <w15:person w15:author="Rodrigo Albuquerque">
    <w15:presenceInfo w15:providerId="Windows Live" w15:userId="7f51f0573eb90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OwsDA0NTc3M7IwMzFX0lEKTi0uzszPAykwNKoFAIqn7f4tAAAA"/>
  </w:docVars>
  <w:rsids>
    <w:rsidRoot w:val="00FC52FF"/>
    <w:rsid w:val="00025EBC"/>
    <w:rsid w:val="000572B3"/>
    <w:rsid w:val="00063BE7"/>
    <w:rsid w:val="00081690"/>
    <w:rsid w:val="000E1B14"/>
    <w:rsid w:val="000E6710"/>
    <w:rsid w:val="000F6FC3"/>
    <w:rsid w:val="00126347"/>
    <w:rsid w:val="00156176"/>
    <w:rsid w:val="00164CC3"/>
    <w:rsid w:val="00180290"/>
    <w:rsid w:val="001D256E"/>
    <w:rsid w:val="001D715E"/>
    <w:rsid w:val="001E04CA"/>
    <w:rsid w:val="0020658D"/>
    <w:rsid w:val="002079DB"/>
    <w:rsid w:val="002127FD"/>
    <w:rsid w:val="00234977"/>
    <w:rsid w:val="00241595"/>
    <w:rsid w:val="00242D86"/>
    <w:rsid w:val="002A4D18"/>
    <w:rsid w:val="002B1668"/>
    <w:rsid w:val="002B4621"/>
    <w:rsid w:val="002D440F"/>
    <w:rsid w:val="002E5F4E"/>
    <w:rsid w:val="002F0296"/>
    <w:rsid w:val="00301F34"/>
    <w:rsid w:val="0032172E"/>
    <w:rsid w:val="00337102"/>
    <w:rsid w:val="00350A35"/>
    <w:rsid w:val="00382DA4"/>
    <w:rsid w:val="00383B54"/>
    <w:rsid w:val="00396A78"/>
    <w:rsid w:val="003B240D"/>
    <w:rsid w:val="003B49DD"/>
    <w:rsid w:val="003C021B"/>
    <w:rsid w:val="003E2BEE"/>
    <w:rsid w:val="003E2E92"/>
    <w:rsid w:val="003E4BFE"/>
    <w:rsid w:val="003E4D4A"/>
    <w:rsid w:val="003F4FED"/>
    <w:rsid w:val="00402A75"/>
    <w:rsid w:val="004078E5"/>
    <w:rsid w:val="00424D26"/>
    <w:rsid w:val="0045162B"/>
    <w:rsid w:val="00454EA0"/>
    <w:rsid w:val="00470202"/>
    <w:rsid w:val="004822DA"/>
    <w:rsid w:val="004919EC"/>
    <w:rsid w:val="00495494"/>
    <w:rsid w:val="004976C8"/>
    <w:rsid w:val="004A5AFE"/>
    <w:rsid w:val="004E5624"/>
    <w:rsid w:val="00500FE3"/>
    <w:rsid w:val="00512D7E"/>
    <w:rsid w:val="00557DCE"/>
    <w:rsid w:val="005701C9"/>
    <w:rsid w:val="00583A29"/>
    <w:rsid w:val="005A5D42"/>
    <w:rsid w:val="005C5272"/>
    <w:rsid w:val="005D011B"/>
    <w:rsid w:val="005E65F3"/>
    <w:rsid w:val="00637854"/>
    <w:rsid w:val="006427CE"/>
    <w:rsid w:val="00646ACA"/>
    <w:rsid w:val="00654489"/>
    <w:rsid w:val="00665A51"/>
    <w:rsid w:val="00671922"/>
    <w:rsid w:val="00682C0C"/>
    <w:rsid w:val="006A108E"/>
    <w:rsid w:val="006D74E5"/>
    <w:rsid w:val="006E2B3E"/>
    <w:rsid w:val="0071711D"/>
    <w:rsid w:val="007571D3"/>
    <w:rsid w:val="007B5101"/>
    <w:rsid w:val="007C5311"/>
    <w:rsid w:val="007D616E"/>
    <w:rsid w:val="007F4C69"/>
    <w:rsid w:val="007F6A60"/>
    <w:rsid w:val="007F714E"/>
    <w:rsid w:val="00833B16"/>
    <w:rsid w:val="00846448"/>
    <w:rsid w:val="00856187"/>
    <w:rsid w:val="00857CAE"/>
    <w:rsid w:val="00861619"/>
    <w:rsid w:val="00881CF8"/>
    <w:rsid w:val="008A046E"/>
    <w:rsid w:val="009016A7"/>
    <w:rsid w:val="00904005"/>
    <w:rsid w:val="00915BAB"/>
    <w:rsid w:val="00917E37"/>
    <w:rsid w:val="00920BC4"/>
    <w:rsid w:val="00925652"/>
    <w:rsid w:val="009518A9"/>
    <w:rsid w:val="009A2FCA"/>
    <w:rsid w:val="009D20D9"/>
    <w:rsid w:val="009E38A7"/>
    <w:rsid w:val="009F17F1"/>
    <w:rsid w:val="00A512C9"/>
    <w:rsid w:val="00A73C81"/>
    <w:rsid w:val="00A80C3E"/>
    <w:rsid w:val="00A8666B"/>
    <w:rsid w:val="00AA4C98"/>
    <w:rsid w:val="00AA4E14"/>
    <w:rsid w:val="00AB2FEE"/>
    <w:rsid w:val="00AC2EBB"/>
    <w:rsid w:val="00B21284"/>
    <w:rsid w:val="00BA4160"/>
    <w:rsid w:val="00BA5330"/>
    <w:rsid w:val="00BA7016"/>
    <w:rsid w:val="00BC4D20"/>
    <w:rsid w:val="00BD0C86"/>
    <w:rsid w:val="00BD4C56"/>
    <w:rsid w:val="00BD5EC2"/>
    <w:rsid w:val="00BD73DE"/>
    <w:rsid w:val="00BE7F5F"/>
    <w:rsid w:val="00C13A55"/>
    <w:rsid w:val="00C70FC0"/>
    <w:rsid w:val="00CA022D"/>
    <w:rsid w:val="00CA6008"/>
    <w:rsid w:val="00CD505C"/>
    <w:rsid w:val="00CF2A10"/>
    <w:rsid w:val="00D05244"/>
    <w:rsid w:val="00D145E8"/>
    <w:rsid w:val="00D20C1C"/>
    <w:rsid w:val="00D23B12"/>
    <w:rsid w:val="00D33168"/>
    <w:rsid w:val="00D33B48"/>
    <w:rsid w:val="00D44629"/>
    <w:rsid w:val="00D67884"/>
    <w:rsid w:val="00DC56E3"/>
    <w:rsid w:val="00DD28D7"/>
    <w:rsid w:val="00DD4C5D"/>
    <w:rsid w:val="00DE17B9"/>
    <w:rsid w:val="00E14E88"/>
    <w:rsid w:val="00E221E9"/>
    <w:rsid w:val="00E34FEA"/>
    <w:rsid w:val="00E55D5F"/>
    <w:rsid w:val="00E56AB9"/>
    <w:rsid w:val="00E66F8F"/>
    <w:rsid w:val="00E76C98"/>
    <w:rsid w:val="00E87FE7"/>
    <w:rsid w:val="00E9206F"/>
    <w:rsid w:val="00E92629"/>
    <w:rsid w:val="00EB3B93"/>
    <w:rsid w:val="00EE3A07"/>
    <w:rsid w:val="00EE6749"/>
    <w:rsid w:val="00F1668B"/>
    <w:rsid w:val="00F23195"/>
    <w:rsid w:val="00F375CD"/>
    <w:rsid w:val="00F7141A"/>
    <w:rsid w:val="00F77366"/>
    <w:rsid w:val="00F90CA5"/>
    <w:rsid w:val="00FC52FF"/>
    <w:rsid w:val="00FD05B0"/>
    <w:rsid w:val="00FE602B"/>
    <w:rsid w:val="00FF504B"/>
    <w:rsid w:val="00FF5B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AA40"/>
  <w15:chartTrackingRefBased/>
  <w15:docId w15:val="{45A8C7D1-57EE-4A26-9F93-4DE4AF7E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296"/>
    <w:rPr>
      <w:rFonts w:ascii="Times New Roman" w:hAnsi="Times New Roman" w:cs="Times New Roman"/>
      <w:sz w:val="24"/>
      <w:szCs w:val="24"/>
    </w:rPr>
  </w:style>
  <w:style w:type="paragraph" w:styleId="Ttulo1">
    <w:name w:val="heading 1"/>
    <w:basedOn w:val="Normal"/>
    <w:next w:val="Normal"/>
    <w:link w:val="Ttulo1Char"/>
    <w:uiPriority w:val="9"/>
    <w:qFormat/>
    <w:rsid w:val="002F0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23195"/>
    <w:pPr>
      <w:spacing w:after="0" w:line="240" w:lineRule="auto"/>
      <w:jc w:val="both"/>
    </w:pPr>
    <w:rPr>
      <w:sz w:val="20"/>
      <w:szCs w:val="20"/>
      <w:lang w:val="en-US"/>
    </w:rPr>
  </w:style>
  <w:style w:type="character" w:customStyle="1" w:styleId="TextodenotaderodapChar">
    <w:name w:val="Texto de nota de rodapé Char"/>
    <w:basedOn w:val="Fontepargpadro"/>
    <w:link w:val="Textodenotaderodap"/>
    <w:uiPriority w:val="99"/>
    <w:semiHidden/>
    <w:rsid w:val="00F23195"/>
    <w:rPr>
      <w:rFonts w:ascii="Times New Roman" w:hAnsi="Times New Roman"/>
      <w:sz w:val="20"/>
      <w:szCs w:val="20"/>
    </w:rPr>
  </w:style>
  <w:style w:type="character" w:styleId="Refdenotaderodap">
    <w:name w:val="footnote reference"/>
    <w:basedOn w:val="Fontepargpadro"/>
    <w:uiPriority w:val="99"/>
    <w:semiHidden/>
    <w:unhideWhenUsed/>
    <w:rsid w:val="00F23195"/>
    <w:rPr>
      <w:vertAlign w:val="superscript"/>
    </w:rPr>
  </w:style>
  <w:style w:type="character" w:styleId="Hyperlink">
    <w:name w:val="Hyperlink"/>
    <w:basedOn w:val="Fontepargpadro"/>
    <w:uiPriority w:val="99"/>
    <w:unhideWhenUsed/>
    <w:rsid w:val="00F23195"/>
    <w:rPr>
      <w:color w:val="0563C1" w:themeColor="hyperlink"/>
      <w:u w:val="single"/>
    </w:rPr>
  </w:style>
  <w:style w:type="paragraph" w:styleId="Rodap">
    <w:name w:val="footer"/>
    <w:basedOn w:val="Normal"/>
    <w:link w:val="RodapChar"/>
    <w:uiPriority w:val="99"/>
    <w:rsid w:val="00156176"/>
    <w:pPr>
      <w:tabs>
        <w:tab w:val="center" w:pos="4252"/>
        <w:tab w:val="right" w:pos="8504"/>
      </w:tabs>
      <w:spacing w:after="0" w:line="240" w:lineRule="auto"/>
      <w:jc w:val="both"/>
    </w:pPr>
    <w:rPr>
      <w:rFonts w:eastAsiaTheme="minorHAnsi"/>
      <w:sz w:val="20"/>
      <w:szCs w:val="22"/>
      <w:lang w:val="en-US"/>
    </w:rPr>
  </w:style>
  <w:style w:type="character" w:customStyle="1" w:styleId="RodapChar">
    <w:name w:val="Rodapé Char"/>
    <w:basedOn w:val="Fontepargpadro"/>
    <w:link w:val="Rodap"/>
    <w:uiPriority w:val="99"/>
    <w:rsid w:val="00156176"/>
    <w:rPr>
      <w:rFonts w:ascii="Times New Roman" w:hAnsi="Times New Roman" w:cs="Times New Roman"/>
      <w:sz w:val="20"/>
    </w:rPr>
  </w:style>
  <w:style w:type="character" w:customStyle="1" w:styleId="Ttulo1Char">
    <w:name w:val="Título 1 Char"/>
    <w:basedOn w:val="Fontepargpadro"/>
    <w:link w:val="Ttulo1"/>
    <w:uiPriority w:val="9"/>
    <w:rsid w:val="002F0296"/>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2F0296"/>
    <w:pPr>
      <w:outlineLvl w:val="9"/>
    </w:pPr>
    <w:rPr>
      <w:lang w:eastAsia="pt-BR"/>
    </w:rPr>
  </w:style>
  <w:style w:type="paragraph" w:styleId="PargrafodaLista">
    <w:name w:val="List Paragraph"/>
    <w:basedOn w:val="Normal"/>
    <w:uiPriority w:val="34"/>
    <w:qFormat/>
    <w:rsid w:val="002F0296"/>
    <w:pPr>
      <w:ind w:left="720"/>
      <w:contextualSpacing/>
    </w:pPr>
  </w:style>
  <w:style w:type="paragraph" w:styleId="Bibliografia">
    <w:name w:val="Bibliography"/>
    <w:basedOn w:val="Normal"/>
    <w:next w:val="Normal"/>
    <w:uiPriority w:val="37"/>
    <w:unhideWhenUsed/>
    <w:rsid w:val="00833B16"/>
    <w:pPr>
      <w:spacing w:after="240" w:line="240" w:lineRule="auto"/>
    </w:pPr>
  </w:style>
  <w:style w:type="paragraph" w:customStyle="1" w:styleId="Corpo">
    <w:name w:val="Corpo"/>
    <w:rsid w:val="00FE602B"/>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Helvetica Neue" w:eastAsia="Arial Unicode MS" w:hAnsi="Helvetica Neue" w:cs="Helvetica Neue"/>
      <w:color w:val="000000"/>
      <w:lang w:eastAsia="ja-JP"/>
    </w:rPr>
  </w:style>
  <w:style w:type="table" w:styleId="Tabelacomgrade">
    <w:name w:val="Table Grid"/>
    <w:basedOn w:val="Tabelanormal"/>
    <w:uiPriority w:val="39"/>
    <w:rsid w:val="007B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BE7F5F"/>
    <w:rPr>
      <w:color w:val="808080"/>
    </w:rPr>
  </w:style>
  <w:style w:type="character" w:styleId="Refdecomentrio">
    <w:name w:val="annotation reference"/>
    <w:basedOn w:val="Fontepargpadro"/>
    <w:uiPriority w:val="99"/>
    <w:semiHidden/>
    <w:unhideWhenUsed/>
    <w:rsid w:val="003E2E92"/>
    <w:rPr>
      <w:sz w:val="16"/>
      <w:szCs w:val="16"/>
    </w:rPr>
  </w:style>
  <w:style w:type="paragraph" w:styleId="Textodecomentrio">
    <w:name w:val="annotation text"/>
    <w:basedOn w:val="Normal"/>
    <w:link w:val="TextodecomentrioChar"/>
    <w:uiPriority w:val="99"/>
    <w:semiHidden/>
    <w:unhideWhenUsed/>
    <w:rsid w:val="003E2E9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E2E92"/>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E2E92"/>
    <w:rPr>
      <w:b/>
      <w:bCs/>
    </w:rPr>
  </w:style>
  <w:style w:type="character" w:customStyle="1" w:styleId="AssuntodocomentrioChar">
    <w:name w:val="Assunto do comentário Char"/>
    <w:basedOn w:val="TextodecomentrioChar"/>
    <w:link w:val="Assuntodocomentrio"/>
    <w:uiPriority w:val="99"/>
    <w:semiHidden/>
    <w:rsid w:val="003E2E92"/>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3E2E9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2E92"/>
    <w:rPr>
      <w:rFonts w:ascii="Segoe UI" w:hAnsi="Segoe UI" w:cs="Segoe UI"/>
      <w:sz w:val="18"/>
      <w:szCs w:val="18"/>
    </w:rPr>
  </w:style>
  <w:style w:type="paragraph" w:styleId="Cabealho">
    <w:name w:val="header"/>
    <w:basedOn w:val="Normal"/>
    <w:link w:val="CabealhoChar"/>
    <w:uiPriority w:val="99"/>
    <w:unhideWhenUsed/>
    <w:rsid w:val="0020658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65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2104">
      <w:bodyDiv w:val="1"/>
      <w:marLeft w:val="0"/>
      <w:marRight w:val="0"/>
      <w:marTop w:val="0"/>
      <w:marBottom w:val="0"/>
      <w:divBdr>
        <w:top w:val="none" w:sz="0" w:space="0" w:color="auto"/>
        <w:left w:val="none" w:sz="0" w:space="0" w:color="auto"/>
        <w:bottom w:val="none" w:sz="0" w:space="0" w:color="auto"/>
        <w:right w:val="none" w:sz="0" w:space="0" w:color="auto"/>
      </w:divBdr>
    </w:div>
    <w:div w:id="129516682">
      <w:bodyDiv w:val="1"/>
      <w:marLeft w:val="0"/>
      <w:marRight w:val="0"/>
      <w:marTop w:val="0"/>
      <w:marBottom w:val="0"/>
      <w:divBdr>
        <w:top w:val="none" w:sz="0" w:space="0" w:color="auto"/>
        <w:left w:val="none" w:sz="0" w:space="0" w:color="auto"/>
        <w:bottom w:val="none" w:sz="0" w:space="0" w:color="auto"/>
        <w:right w:val="none" w:sz="0" w:space="0" w:color="auto"/>
      </w:divBdr>
    </w:div>
    <w:div w:id="156699644">
      <w:bodyDiv w:val="1"/>
      <w:marLeft w:val="0"/>
      <w:marRight w:val="0"/>
      <w:marTop w:val="0"/>
      <w:marBottom w:val="0"/>
      <w:divBdr>
        <w:top w:val="none" w:sz="0" w:space="0" w:color="auto"/>
        <w:left w:val="none" w:sz="0" w:space="0" w:color="auto"/>
        <w:bottom w:val="none" w:sz="0" w:space="0" w:color="auto"/>
        <w:right w:val="none" w:sz="0" w:space="0" w:color="auto"/>
      </w:divBdr>
    </w:div>
    <w:div w:id="217590316">
      <w:bodyDiv w:val="1"/>
      <w:marLeft w:val="0"/>
      <w:marRight w:val="0"/>
      <w:marTop w:val="0"/>
      <w:marBottom w:val="0"/>
      <w:divBdr>
        <w:top w:val="none" w:sz="0" w:space="0" w:color="auto"/>
        <w:left w:val="none" w:sz="0" w:space="0" w:color="auto"/>
        <w:bottom w:val="none" w:sz="0" w:space="0" w:color="auto"/>
        <w:right w:val="none" w:sz="0" w:space="0" w:color="auto"/>
      </w:divBdr>
    </w:div>
    <w:div w:id="219481692">
      <w:bodyDiv w:val="1"/>
      <w:marLeft w:val="0"/>
      <w:marRight w:val="0"/>
      <w:marTop w:val="0"/>
      <w:marBottom w:val="0"/>
      <w:divBdr>
        <w:top w:val="none" w:sz="0" w:space="0" w:color="auto"/>
        <w:left w:val="none" w:sz="0" w:space="0" w:color="auto"/>
        <w:bottom w:val="none" w:sz="0" w:space="0" w:color="auto"/>
        <w:right w:val="none" w:sz="0" w:space="0" w:color="auto"/>
      </w:divBdr>
    </w:div>
    <w:div w:id="304431276">
      <w:bodyDiv w:val="1"/>
      <w:marLeft w:val="0"/>
      <w:marRight w:val="0"/>
      <w:marTop w:val="0"/>
      <w:marBottom w:val="0"/>
      <w:divBdr>
        <w:top w:val="none" w:sz="0" w:space="0" w:color="auto"/>
        <w:left w:val="none" w:sz="0" w:space="0" w:color="auto"/>
        <w:bottom w:val="none" w:sz="0" w:space="0" w:color="auto"/>
        <w:right w:val="none" w:sz="0" w:space="0" w:color="auto"/>
      </w:divBdr>
    </w:div>
    <w:div w:id="482740988">
      <w:bodyDiv w:val="1"/>
      <w:marLeft w:val="0"/>
      <w:marRight w:val="0"/>
      <w:marTop w:val="0"/>
      <w:marBottom w:val="0"/>
      <w:divBdr>
        <w:top w:val="none" w:sz="0" w:space="0" w:color="auto"/>
        <w:left w:val="none" w:sz="0" w:space="0" w:color="auto"/>
        <w:bottom w:val="none" w:sz="0" w:space="0" w:color="auto"/>
        <w:right w:val="none" w:sz="0" w:space="0" w:color="auto"/>
      </w:divBdr>
    </w:div>
    <w:div w:id="830407874">
      <w:bodyDiv w:val="1"/>
      <w:marLeft w:val="0"/>
      <w:marRight w:val="0"/>
      <w:marTop w:val="0"/>
      <w:marBottom w:val="0"/>
      <w:divBdr>
        <w:top w:val="none" w:sz="0" w:space="0" w:color="auto"/>
        <w:left w:val="none" w:sz="0" w:space="0" w:color="auto"/>
        <w:bottom w:val="none" w:sz="0" w:space="0" w:color="auto"/>
        <w:right w:val="none" w:sz="0" w:space="0" w:color="auto"/>
      </w:divBdr>
    </w:div>
    <w:div w:id="850795628">
      <w:bodyDiv w:val="1"/>
      <w:marLeft w:val="0"/>
      <w:marRight w:val="0"/>
      <w:marTop w:val="0"/>
      <w:marBottom w:val="0"/>
      <w:divBdr>
        <w:top w:val="none" w:sz="0" w:space="0" w:color="auto"/>
        <w:left w:val="none" w:sz="0" w:space="0" w:color="auto"/>
        <w:bottom w:val="none" w:sz="0" w:space="0" w:color="auto"/>
        <w:right w:val="none" w:sz="0" w:space="0" w:color="auto"/>
      </w:divBdr>
    </w:div>
    <w:div w:id="1395808638">
      <w:bodyDiv w:val="1"/>
      <w:marLeft w:val="0"/>
      <w:marRight w:val="0"/>
      <w:marTop w:val="0"/>
      <w:marBottom w:val="0"/>
      <w:divBdr>
        <w:top w:val="none" w:sz="0" w:space="0" w:color="auto"/>
        <w:left w:val="none" w:sz="0" w:space="0" w:color="auto"/>
        <w:bottom w:val="none" w:sz="0" w:space="0" w:color="auto"/>
        <w:right w:val="none" w:sz="0" w:space="0" w:color="auto"/>
      </w:divBdr>
    </w:div>
    <w:div w:id="1516112029">
      <w:bodyDiv w:val="1"/>
      <w:marLeft w:val="0"/>
      <w:marRight w:val="0"/>
      <w:marTop w:val="0"/>
      <w:marBottom w:val="0"/>
      <w:divBdr>
        <w:top w:val="none" w:sz="0" w:space="0" w:color="auto"/>
        <w:left w:val="none" w:sz="0" w:space="0" w:color="auto"/>
        <w:bottom w:val="none" w:sz="0" w:space="0" w:color="auto"/>
        <w:right w:val="none" w:sz="0" w:space="0" w:color="auto"/>
      </w:divBdr>
    </w:div>
    <w:div w:id="1920939647">
      <w:bodyDiv w:val="1"/>
      <w:marLeft w:val="0"/>
      <w:marRight w:val="0"/>
      <w:marTop w:val="0"/>
      <w:marBottom w:val="0"/>
      <w:divBdr>
        <w:top w:val="none" w:sz="0" w:space="0" w:color="auto"/>
        <w:left w:val="none" w:sz="0" w:space="0" w:color="auto"/>
        <w:bottom w:val="none" w:sz="0" w:space="0" w:color="auto"/>
        <w:right w:val="none" w:sz="0" w:space="0" w:color="auto"/>
      </w:divBdr>
    </w:div>
    <w:div w:id="20361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RYD07</b:Tag>
    <b:SourceType>ArticleInAPeriodical</b:SourceType>
    <b:Guid>{47CE56F7-BCFD-41B8-9BB8-292D8C22CABA}</b:Guid>
    <b:LCID>pt-BR</b:LCID>
    <b:Title>The sociology of the radical right</b:Title>
    <b:Year>2007</b:Year>
    <b:Author>
      <b:Author>
        <b:NameList>
          <b:Person>
            <b:Last>RYDGREN</b:Last>
            <b:First>Jens</b:First>
          </b:Person>
        </b:NameList>
      </b:Author>
    </b:Author>
    <b:Pages>737-735</b:Pages>
    <b:PeriodicalTitle>Annual Review of Sociology</b:PeriodicalTitle>
    <b:RefOrder>4</b:RefOrder>
  </b:Source>
  <b:Source>
    <b:Tag>VAN16</b:Tag>
    <b:SourceType>Book</b:SourceType>
    <b:Guid>{17312417-BEB5-4FA7-A282-D427C605FFF6}</b:Guid>
    <b:Author>
      <b:Author>
        <b:NameList>
          <b:Person>
            <b:Last>VAN HAUTE</b:Last>
            <b:First>Emilie</b:First>
          </b:Person>
        </b:NameList>
      </b:Author>
    </b:Author>
    <b:Title>Green Parties in Europe</b:Title>
    <b:Year>2016</b:Year>
    <b:Publisher>Routledge</b:Publisher>
    <b:RefOrder>1</b:RefOrder>
  </b:Source>
  <b:Source>
    <b:Tag>ING71</b:Tag>
    <b:SourceType>JournalArticle</b:SourceType>
    <b:Guid>{90AB9EBC-9A0B-4068-833A-5D3AA8EEE59A}</b:Guid>
    <b:Title>The silent revolution in Europe: Intergenerational change in post-industrial societies</b:Title>
    <b:Year>1971</b:Year>
    <b:Pages>991-1017</b:Pages>
    <b:Author>
      <b:Author>
        <b:NameList>
          <b:Person>
            <b:Last>INGLEHART</b:Last>
            <b:First>Ronald</b:First>
          </b:Person>
        </b:NameList>
      </b:Author>
    </b:Author>
    <b:JournalName>American Political Science Review</b:JournalName>
    <b:RefOrder>2</b:RefOrder>
  </b:Source>
  <b:Source>
    <b:Tag>Lip67</b:Tag>
    <b:SourceType>Book</b:SourceType>
    <b:Guid>{A969204A-9848-426F-9455-F86408B9AD26}</b:Guid>
    <b:Title>Party systems and voter alignments: Cross-national perspectives</b:Title>
    <b:Year>1967</b:Year>
    <b:Publisher>Free Press</b:Publisher>
    <b:Author>
      <b:Author>
        <b:NameList>
          <b:Person>
            <b:Last>Lipset</b:Last>
            <b:First>Seymour</b:First>
            <b:Middle>Martin</b:Middle>
          </b:Person>
          <b:Person>
            <b:Last>Rokkan</b:Last>
            <b:First>Stein</b:First>
          </b:Person>
        </b:NameList>
      </b:Author>
    </b:Author>
    <b:RefOrder>3</b:RefOrder>
  </b:Source>
</b:Sources>
</file>

<file path=customXml/itemProps1.xml><?xml version="1.0" encoding="utf-8"?>
<ds:datastoreItem xmlns:ds="http://schemas.openxmlformats.org/officeDocument/2006/customXml" ds:itemID="{67A7101F-69C7-4BA5-8DD7-CCB5FDCA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13813</TotalTime>
  <Pages>28</Pages>
  <Words>18151</Words>
  <Characters>98020</Characters>
  <Application>Microsoft Office Word</Application>
  <DocSecurity>0</DocSecurity>
  <Lines>816</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Borba</dc:creator>
  <cp:keywords/>
  <dc:description/>
  <cp:lastModifiedBy>Lucas Borba</cp:lastModifiedBy>
  <cp:revision>46</cp:revision>
  <dcterms:created xsi:type="dcterms:W3CDTF">2019-03-02T14:54:00Z</dcterms:created>
  <dcterms:modified xsi:type="dcterms:W3CDTF">2019-04-16T19:20:00Z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id="pQoj0bIU"/&gt;&lt;style id="http://www.zotero.org/styles/associacao-brasileira-de-normas-tecnicas" hasBibliography="1" bibliographyStyleHasBeenSet="1"/&gt;&lt;prefs&gt;&lt;pref name="fieldType" value="Field"/&gt;&lt;pre</vt:lpwstr>
  </property>
  <property fmtid="{D5CDD505-2E9C-101B-9397-08002B2CF9AE}" pid="3" name="ZOTERO_PREF_2">
    <vt:lpwstr>f name="automaticJournalAbbreviations" value="true"/&gt;&lt;/prefs&gt;&lt;/data&gt;</vt:lpwstr>
  </property>
</Properties>
</file>